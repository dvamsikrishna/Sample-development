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E5EFA" w14:textId="2F2895A5" w:rsidR="00AD60D9" w:rsidRDefault="00063586" w:rsidP="00AD60D9">
      <w:pPr>
        <w:jc w:val="center"/>
      </w:pPr>
      <w:r>
        <w:rPr>
          <w:b/>
          <w:u w:val="single"/>
        </w:rPr>
        <w:t>Hive</w:t>
      </w:r>
      <w:r w:rsidR="00AD60D9">
        <w:rPr>
          <w:b/>
          <w:u w:val="single"/>
        </w:rPr>
        <w:t xml:space="preserve"> Vectoriz</w:t>
      </w:r>
      <w:r w:rsidR="007A229A">
        <w:rPr>
          <w:b/>
          <w:u w:val="single"/>
        </w:rPr>
        <w:t>ed Query Execution</w:t>
      </w:r>
      <w:r w:rsidR="00AD60D9">
        <w:rPr>
          <w:b/>
          <w:u w:val="single"/>
        </w:rPr>
        <w:t xml:space="preserve"> Design</w:t>
      </w:r>
    </w:p>
    <w:p w14:paraId="5E1E772F" w14:textId="7F543298" w:rsidR="00AD60D9" w:rsidRDefault="00AD60D9" w:rsidP="00AD60D9">
      <w:pPr>
        <w:jc w:val="center"/>
      </w:pPr>
      <w:r>
        <w:t>Jitendra Pandey (Horto</w:t>
      </w:r>
      <w:r w:rsidR="00020D90">
        <w:t>nworks), Eric Hanson (Microsoft), Owen O’Malley (Hortonworks)</w:t>
      </w:r>
    </w:p>
    <w:p w14:paraId="51CF2229" w14:textId="77777777" w:rsidR="00AD60D9" w:rsidRDefault="00AD60D9"/>
    <w:p w14:paraId="6982D752" w14:textId="7949BEB3" w:rsidR="00063586" w:rsidRDefault="00AD60D9" w:rsidP="00D959B0">
      <w:pPr>
        <w:jc w:val="both"/>
      </w:pPr>
      <w:r>
        <w:t xml:space="preserve"> </w:t>
      </w:r>
      <w:r w:rsidR="007C489B">
        <w:t xml:space="preserve">   </w:t>
      </w:r>
      <w:r w:rsidR="00063586">
        <w:t>Hive</w:t>
      </w:r>
      <w:r w:rsidR="0067472F">
        <w:t xml:space="preserve"> query execution engine currently processes one row at a time. A single row of data goes through all the operators before next row can be processed. This mode of processing is very inefficient</w:t>
      </w:r>
      <w:r w:rsidR="00367CAC">
        <w:t xml:space="preserve"> in terms of CPU usage. R</w:t>
      </w:r>
      <w:r w:rsidR="0067472F">
        <w:t xml:space="preserve">esearch has demonstrated that this yields </w:t>
      </w:r>
      <w:r w:rsidR="00204C9B">
        <w:t>low</w:t>
      </w:r>
      <w:r w:rsidR="00E9657E">
        <w:t xml:space="preserve"> instruction counts and </w:t>
      </w:r>
      <w:r w:rsidR="00204C9B">
        <w:t xml:space="preserve">effective processor pipeline utilization (high </w:t>
      </w:r>
      <w:r w:rsidR="0067472F">
        <w:t>instructions per cycle</w:t>
      </w:r>
      <w:r w:rsidR="00204C9B">
        <w:t>)</w:t>
      </w:r>
      <w:r w:rsidR="0067472F">
        <w:t xml:space="preserve"> [</w:t>
      </w:r>
      <w:proofErr w:type="spellStart"/>
      <w:r w:rsidR="00E9657E">
        <w:t>Boncz</w:t>
      </w:r>
      <w:proofErr w:type="spellEnd"/>
      <w:r w:rsidR="00E9657E">
        <w:t xml:space="preserve"> 2005</w:t>
      </w:r>
      <w:r w:rsidR="0067472F">
        <w:t xml:space="preserve">]. Also currently </w:t>
      </w:r>
      <w:r w:rsidR="00063586">
        <w:t>Hive</w:t>
      </w:r>
      <w:r w:rsidR="00E9657E">
        <w:t xml:space="preserve"> </w:t>
      </w:r>
      <w:r w:rsidR="0067472F">
        <w:t>heavily relies on lazy deserialization and data columns go through a layer of object inspectors that identify column type, de-serialize data and determine appropriate expression routines in the inner loop. These layers of virtual method calls further slow down the processing.</w:t>
      </w:r>
    </w:p>
    <w:p w14:paraId="68F71140" w14:textId="7B65AD3D" w:rsidR="00D959B0" w:rsidRDefault="00063586" w:rsidP="00D959B0">
      <w:pPr>
        <w:jc w:val="both"/>
      </w:pPr>
      <w:r>
        <w:t xml:space="preserve">    </w:t>
      </w:r>
      <w:r w:rsidR="006F457A">
        <w:t xml:space="preserve">The </w:t>
      </w:r>
      <w:r>
        <w:t>Hive</w:t>
      </w:r>
      <w:r w:rsidR="00D959B0">
        <w:t xml:space="preserve"> vectorization project aims to remove the above-mentioned inefficiencies by modifying the execution engine to work on vectors of columns. The data rows will be batched together and represented as a set of column vectors and the processor inner loop will work on one vector at a time. This approach has been proved to be not only cache friendly but also achieves high instructions per cycle by effective use of pipelining in modern superscalar CPUs. </w:t>
      </w:r>
    </w:p>
    <w:p w14:paraId="15F8F198" w14:textId="55974B87" w:rsidR="00063586" w:rsidRDefault="00D959B0" w:rsidP="00D959B0">
      <w:pPr>
        <w:jc w:val="both"/>
      </w:pPr>
      <w:r>
        <w:t xml:space="preserve"> </w:t>
      </w:r>
      <w:r w:rsidR="00063586">
        <w:t xml:space="preserve"> </w:t>
      </w:r>
      <w:r>
        <w:t xml:space="preserve">   This project will also closely integrate the </w:t>
      </w:r>
      <w:r w:rsidR="00063586">
        <w:t>Hive</w:t>
      </w:r>
      <w:r w:rsidR="006F457A">
        <w:t xml:space="preserve"> </w:t>
      </w:r>
      <w:r>
        <w:t>execution engine with</w:t>
      </w:r>
      <w:r w:rsidR="006F457A">
        <w:t xml:space="preserve"> the</w:t>
      </w:r>
      <w:r>
        <w:t xml:space="preserve"> ORC file format removing the layers of deserialization and type inference. </w:t>
      </w:r>
      <w:r w:rsidR="00E623BF">
        <w:t>The cost of eager deserialization is expected to be</w:t>
      </w:r>
      <w:r w:rsidR="00970AF2">
        <w:t xml:space="preserve"> small</w:t>
      </w:r>
      <w:r w:rsidR="00E623BF">
        <w:t xml:space="preserve"> because</w:t>
      </w:r>
      <w:r w:rsidR="00363906">
        <w:t xml:space="preserve"> filter push down will be supported and the vectorized representation of data will consist of arrays of </w:t>
      </w:r>
      <w:r w:rsidR="00970AF2">
        <w:t>primitive</w:t>
      </w:r>
      <w:r w:rsidR="00363906">
        <w:t xml:space="preserve"> </w:t>
      </w:r>
      <w:r w:rsidR="00B67948">
        <w:t>types as much as possible.</w:t>
      </w:r>
      <w:r w:rsidR="00E623BF">
        <w:t xml:space="preserve"> </w:t>
      </w:r>
      <w:r w:rsidR="00C96908">
        <w:t xml:space="preserve">We will design a new generic vectorized iterator interface to get a batch of rows at a time, with a column vector for each batch, from the storage layer. This will be implemented first for ORC, but we envision that it will later be implemented for other storage formats like text, sequence file, and </w:t>
      </w:r>
      <w:proofErr w:type="spellStart"/>
      <w:r w:rsidR="00C96908">
        <w:t>Trevni</w:t>
      </w:r>
      <w:proofErr w:type="spellEnd"/>
      <w:r w:rsidR="00C96908">
        <w:t>.</w:t>
      </w:r>
      <w:r w:rsidR="00C82E1C">
        <w:t xml:space="preserve"> This will enable the CPU-saving benefits of vectorized query execution on these other formats as well.</w:t>
      </w:r>
    </w:p>
    <w:p w14:paraId="4C942FD5" w14:textId="77777777" w:rsidR="00D959B0" w:rsidRDefault="00D959B0" w:rsidP="00D959B0"/>
    <w:p w14:paraId="4F3EA8C9" w14:textId="2839681D" w:rsidR="009852CA" w:rsidRDefault="00B5696A" w:rsidP="00D959B0">
      <w:r>
        <w:t xml:space="preserve">The following </w:t>
      </w:r>
      <w:r w:rsidR="00D959B0">
        <w:t>sections describe the scope of changes and key design choices in this project.</w:t>
      </w:r>
    </w:p>
    <w:p w14:paraId="359D454C" w14:textId="64613A2C" w:rsidR="00D959B0" w:rsidRPr="00142420" w:rsidRDefault="009852CA" w:rsidP="00142420">
      <w:pPr>
        <w:pStyle w:val="ListParagraph"/>
        <w:numPr>
          <w:ilvl w:val="0"/>
          <w:numId w:val="2"/>
        </w:numPr>
        <w:rPr>
          <w:u w:val="single"/>
        </w:rPr>
      </w:pPr>
      <w:r w:rsidRPr="00142420">
        <w:rPr>
          <w:b/>
          <w:u w:val="single"/>
        </w:rPr>
        <w:t>Basic Idea</w:t>
      </w:r>
    </w:p>
    <w:p w14:paraId="010189BF" w14:textId="1EF61C04" w:rsidR="009852CA" w:rsidRDefault="009852CA" w:rsidP="00142420">
      <w:pPr>
        <w:pStyle w:val="ListParagraph"/>
      </w:pPr>
      <w:r>
        <w:t xml:space="preserve">The basic idea is to process a batch of rows </w:t>
      </w:r>
      <w:r w:rsidR="00C40D7F">
        <w:t xml:space="preserve">as an array of column vectors. </w:t>
      </w:r>
      <w:r w:rsidR="0092077C">
        <w:t>A basic representation of vectorized batch of rows can be as follows:</w:t>
      </w:r>
    </w:p>
    <w:p w14:paraId="0FB7B983" w14:textId="73856C0A" w:rsidR="00C40D7F" w:rsidRDefault="00C40D7F" w:rsidP="00142420">
      <w:pPr>
        <w:pStyle w:val="ListParagraph"/>
      </w:pPr>
      <w:r>
        <w:t xml:space="preserve">    </w:t>
      </w:r>
      <w:proofErr w:type="gramStart"/>
      <w:r>
        <w:t>class</w:t>
      </w:r>
      <w:proofErr w:type="gramEnd"/>
      <w:r>
        <w:t xml:space="preserve"> </w:t>
      </w:r>
      <w:proofErr w:type="spellStart"/>
      <w:r>
        <w:t>VectorizedRowBatch</w:t>
      </w:r>
      <w:proofErr w:type="spellEnd"/>
      <w:r>
        <w:t xml:space="preserve"> {</w:t>
      </w:r>
    </w:p>
    <w:p w14:paraId="05C1D040" w14:textId="4353F59E" w:rsidR="004A1DC5" w:rsidRDefault="004A1DC5" w:rsidP="00142420">
      <w:pPr>
        <w:pStyle w:val="ListParagraph"/>
      </w:pPr>
      <w:r>
        <w:t xml:space="preserve">         </w:t>
      </w:r>
      <w:proofErr w:type="spellStart"/>
      <w:proofErr w:type="gramStart"/>
      <w:r>
        <w:t>boolean</w:t>
      </w:r>
      <w:proofErr w:type="spellEnd"/>
      <w:proofErr w:type="gramEnd"/>
      <w:r>
        <w:t xml:space="preserve"> </w:t>
      </w:r>
      <w:proofErr w:type="spellStart"/>
      <w:r>
        <w:t>selecetedInUse</w:t>
      </w:r>
      <w:proofErr w:type="spellEnd"/>
      <w:r>
        <w:t>;</w:t>
      </w:r>
    </w:p>
    <w:p w14:paraId="01BC1404" w14:textId="27589846" w:rsidR="004A1DC5" w:rsidRDefault="004A1DC5" w:rsidP="00142420">
      <w:pPr>
        <w:pStyle w:val="ListParagraph"/>
      </w:pPr>
      <w:r>
        <w:t xml:space="preserve">         </w:t>
      </w:r>
      <w:proofErr w:type="gramStart"/>
      <w:r>
        <w:t>int</w:t>
      </w:r>
      <w:proofErr w:type="gramEnd"/>
      <w:r>
        <w:t xml:space="preserve"> [] selected;</w:t>
      </w:r>
    </w:p>
    <w:p w14:paraId="1FC6751F" w14:textId="1B87DD56" w:rsidR="004A1DC5" w:rsidRDefault="004A1DC5" w:rsidP="00142420">
      <w:pPr>
        <w:pStyle w:val="ListParagraph"/>
      </w:pPr>
      <w:r>
        <w:t xml:space="preserve">         </w:t>
      </w:r>
      <w:proofErr w:type="gramStart"/>
      <w:r>
        <w:t>int</w:t>
      </w:r>
      <w:proofErr w:type="gramEnd"/>
      <w:r>
        <w:t xml:space="preserve"> size;</w:t>
      </w:r>
    </w:p>
    <w:p w14:paraId="608EC2A7" w14:textId="5E807958" w:rsidR="00C40D7F" w:rsidRDefault="004A1DC5" w:rsidP="00142420">
      <w:pPr>
        <w:pStyle w:val="ListParagraph"/>
      </w:pPr>
      <w:r>
        <w:t xml:space="preserve">         </w:t>
      </w:r>
      <w:proofErr w:type="spellStart"/>
      <w:r>
        <w:t>ColumnVector</w:t>
      </w:r>
      <w:proofErr w:type="spellEnd"/>
      <w:r>
        <w:t xml:space="preserve"> [] columns;</w:t>
      </w:r>
    </w:p>
    <w:p w14:paraId="21433F9D" w14:textId="1D5D0EF2" w:rsidR="00C40D7F" w:rsidRDefault="00C40D7F" w:rsidP="00142420">
      <w:pPr>
        <w:pStyle w:val="ListParagraph"/>
      </w:pPr>
      <w:r>
        <w:t xml:space="preserve">    }</w:t>
      </w:r>
    </w:p>
    <w:p w14:paraId="0CD67F77" w14:textId="1175E606" w:rsidR="004A1DC5" w:rsidRDefault="004A1DC5" w:rsidP="00142420">
      <w:pPr>
        <w:pStyle w:val="ListParagraph"/>
      </w:pPr>
      <w:r>
        <w:t xml:space="preserve">The selected array contains the indexes of the valid rows in the batch and size represents the number of valid rows. An example of a </w:t>
      </w:r>
      <w:proofErr w:type="spellStart"/>
      <w:r>
        <w:t>ColumnVector</w:t>
      </w:r>
      <w:proofErr w:type="spellEnd"/>
      <w:r>
        <w:t xml:space="preserve"> is as following:</w:t>
      </w:r>
    </w:p>
    <w:p w14:paraId="1BE4AE08" w14:textId="23126966" w:rsidR="004A1DC5" w:rsidRDefault="004A1DC5" w:rsidP="00142420">
      <w:pPr>
        <w:pStyle w:val="ListParagraph"/>
      </w:pPr>
      <w:r>
        <w:t xml:space="preserve">     </w:t>
      </w:r>
      <w:proofErr w:type="gramStart"/>
      <w:r>
        <w:t>class</w:t>
      </w:r>
      <w:proofErr w:type="gramEnd"/>
      <w:r>
        <w:t xml:space="preserve"> </w:t>
      </w:r>
      <w:proofErr w:type="spellStart"/>
      <w:r>
        <w:t>LongColumnVector</w:t>
      </w:r>
      <w:proofErr w:type="spellEnd"/>
      <w:r>
        <w:t xml:space="preserve"> extends </w:t>
      </w:r>
      <w:proofErr w:type="spellStart"/>
      <w:r>
        <w:t>ColumnVector</w:t>
      </w:r>
      <w:proofErr w:type="spellEnd"/>
      <w:r>
        <w:t xml:space="preserve"> {</w:t>
      </w:r>
    </w:p>
    <w:p w14:paraId="1872D91E" w14:textId="09001431" w:rsidR="004A1DC5" w:rsidRDefault="004A1DC5" w:rsidP="00142420">
      <w:pPr>
        <w:pStyle w:val="ListParagraph"/>
      </w:pPr>
      <w:r>
        <w:t xml:space="preserve">          </w:t>
      </w:r>
      <w:proofErr w:type="gramStart"/>
      <w:r>
        <w:t>long</w:t>
      </w:r>
      <w:proofErr w:type="gramEnd"/>
      <w:r>
        <w:t xml:space="preserve"> [] vector;</w:t>
      </w:r>
    </w:p>
    <w:p w14:paraId="098A8B65" w14:textId="14624161" w:rsidR="004A1DC5" w:rsidRDefault="004A1DC5" w:rsidP="00142420">
      <w:pPr>
        <w:pStyle w:val="ListParagraph"/>
      </w:pPr>
      <w:r>
        <w:lastRenderedPageBreak/>
        <w:t xml:space="preserve">     }</w:t>
      </w:r>
    </w:p>
    <w:p w14:paraId="6313496E" w14:textId="244A7CA5" w:rsidR="004A1DC5" w:rsidRDefault="004A1DC5" w:rsidP="00142420">
      <w:pPr>
        <w:pStyle w:val="ListParagraph"/>
      </w:pPr>
      <w:r>
        <w:t>Now addition of a long column with a constant can be implemented as following:</w:t>
      </w:r>
    </w:p>
    <w:p w14:paraId="7A51C45D" w14:textId="76647597" w:rsidR="0092077C" w:rsidRDefault="00984C92" w:rsidP="00142420">
      <w:pPr>
        <w:pStyle w:val="ListParagraph"/>
      </w:pPr>
      <w:proofErr w:type="gramStart"/>
      <w:r>
        <w:t>c</w:t>
      </w:r>
      <w:r w:rsidR="0092077C">
        <w:t>lass</w:t>
      </w:r>
      <w:proofErr w:type="gramEnd"/>
      <w:r w:rsidR="0092077C">
        <w:t xml:space="preserve"> </w:t>
      </w:r>
      <w:proofErr w:type="spellStart"/>
      <w:r w:rsidR="0092077C">
        <w:t>LongColumnAddLongScalarExpression</w:t>
      </w:r>
      <w:proofErr w:type="spellEnd"/>
      <w:r w:rsidR="0092077C">
        <w:t xml:space="preserve"> {</w:t>
      </w:r>
    </w:p>
    <w:p w14:paraId="04C652D1" w14:textId="721DD877" w:rsidR="0092077C" w:rsidRDefault="0092077C">
      <w:r>
        <w:t xml:space="preserve">                   </w:t>
      </w:r>
      <w:proofErr w:type="gramStart"/>
      <w:r w:rsidR="009C51E3">
        <w:t>i</w:t>
      </w:r>
      <w:r>
        <w:t>nt</w:t>
      </w:r>
      <w:proofErr w:type="gramEnd"/>
      <w:r>
        <w:t xml:space="preserve"> </w:t>
      </w:r>
      <w:proofErr w:type="spellStart"/>
      <w:r>
        <w:t>inputColumn</w:t>
      </w:r>
      <w:proofErr w:type="spellEnd"/>
      <w:r>
        <w:t>;</w:t>
      </w:r>
    </w:p>
    <w:p w14:paraId="60551090" w14:textId="51FDD6B2" w:rsidR="0092077C" w:rsidRDefault="0092077C">
      <w:r>
        <w:t xml:space="preserve">                   </w:t>
      </w:r>
      <w:proofErr w:type="gramStart"/>
      <w:r w:rsidR="009C51E3">
        <w:t>i</w:t>
      </w:r>
      <w:r>
        <w:t>nt</w:t>
      </w:r>
      <w:proofErr w:type="gramEnd"/>
      <w:r>
        <w:t xml:space="preserve"> </w:t>
      </w:r>
      <w:proofErr w:type="spellStart"/>
      <w:r>
        <w:t>outputColumn</w:t>
      </w:r>
      <w:proofErr w:type="spellEnd"/>
      <w:r>
        <w:t>;</w:t>
      </w:r>
    </w:p>
    <w:p w14:paraId="474F01DD" w14:textId="47EFD76E" w:rsidR="0092077C" w:rsidRDefault="0092077C">
      <w:r>
        <w:t xml:space="preserve">                   </w:t>
      </w:r>
      <w:proofErr w:type="gramStart"/>
      <w:r w:rsidR="009C51E3">
        <w:t>l</w:t>
      </w:r>
      <w:r>
        <w:t>ong</w:t>
      </w:r>
      <w:proofErr w:type="gramEnd"/>
      <w:r>
        <w:t xml:space="preserve"> scalar;</w:t>
      </w:r>
    </w:p>
    <w:p w14:paraId="78EE1A6F" w14:textId="47D7DEFC" w:rsidR="004A1DC5" w:rsidRDefault="0092077C">
      <w:r>
        <w:t xml:space="preserve">                   </w:t>
      </w:r>
      <w:proofErr w:type="gramStart"/>
      <w:r w:rsidR="009C51E3">
        <w:t>v</w:t>
      </w:r>
      <w:r w:rsidR="004A1DC5">
        <w:t>oid</w:t>
      </w:r>
      <w:proofErr w:type="gramEnd"/>
      <w:r w:rsidR="004A1DC5">
        <w:t xml:space="preserve"> evaluate(</w:t>
      </w:r>
      <w:proofErr w:type="spellStart"/>
      <w:r w:rsidR="004A1DC5">
        <w:t>VectorizedRowBatch</w:t>
      </w:r>
      <w:proofErr w:type="spellEnd"/>
      <w:r w:rsidR="004A1DC5">
        <w:t xml:space="preserve"> batch)</w:t>
      </w:r>
      <w:r>
        <w:t xml:space="preserve"> {</w:t>
      </w:r>
    </w:p>
    <w:p w14:paraId="5DAA2918" w14:textId="77777777" w:rsidR="00B05184" w:rsidRDefault="0092077C" w:rsidP="00142420">
      <w:pPr>
        <w:pStyle w:val="ListParagraph"/>
      </w:pPr>
      <w:r>
        <w:t xml:space="preserve">         </w:t>
      </w:r>
      <w:proofErr w:type="gramStart"/>
      <w:r w:rsidR="009C51E3">
        <w:t>l</w:t>
      </w:r>
      <w:r>
        <w:t>ong</w:t>
      </w:r>
      <w:proofErr w:type="gramEnd"/>
      <w:r>
        <w:t xml:space="preserve"> [] </w:t>
      </w:r>
      <w:proofErr w:type="spellStart"/>
      <w:r w:rsidR="009C51E3">
        <w:t>inV</w:t>
      </w:r>
      <w:r>
        <w:t>ector</w:t>
      </w:r>
      <w:proofErr w:type="spellEnd"/>
      <w:r>
        <w:t xml:space="preserve"> =</w:t>
      </w:r>
    </w:p>
    <w:p w14:paraId="074B4EB0" w14:textId="278FF047" w:rsidR="0092077C" w:rsidRDefault="00B05184" w:rsidP="00142420">
      <w:pPr>
        <w:pStyle w:val="ListParagraph"/>
      </w:pPr>
      <w:r>
        <w:t xml:space="preserve">                 </w:t>
      </w:r>
      <w:r w:rsidR="0092077C">
        <w:t xml:space="preserve"> </w:t>
      </w:r>
      <w:r>
        <w:t>((</w:t>
      </w:r>
      <w:proofErr w:type="spellStart"/>
      <w:proofErr w:type="gramStart"/>
      <w:r>
        <w:t>Lon</w:t>
      </w:r>
      <w:r w:rsidR="00F10E4B">
        <w:t>g</w:t>
      </w:r>
      <w:r>
        <w:t>ColumnVector</w:t>
      </w:r>
      <w:proofErr w:type="spellEnd"/>
      <w:r>
        <w:t>)</w:t>
      </w:r>
      <w:proofErr w:type="spellStart"/>
      <w:r w:rsidR="0092077C">
        <w:t>batch.columnVector</w:t>
      </w:r>
      <w:proofErr w:type="spellEnd"/>
      <w:proofErr w:type="gramEnd"/>
      <w:r w:rsidR="009C51E3">
        <w:t>[</w:t>
      </w:r>
      <w:proofErr w:type="spellStart"/>
      <w:r w:rsidR="009C51E3">
        <w:t>inputColumn</w:t>
      </w:r>
      <w:proofErr w:type="spellEnd"/>
      <w:r w:rsidR="009C51E3">
        <w:t>]</w:t>
      </w:r>
      <w:r>
        <w:t>)</w:t>
      </w:r>
      <w:r w:rsidR="0092077C">
        <w:t>.vector;</w:t>
      </w:r>
    </w:p>
    <w:p w14:paraId="248DE73E" w14:textId="77777777" w:rsidR="00B05184" w:rsidRDefault="009C51E3" w:rsidP="00142420">
      <w:pPr>
        <w:pStyle w:val="ListParagraph"/>
      </w:pPr>
      <w:r>
        <w:t xml:space="preserve">         </w:t>
      </w:r>
      <w:proofErr w:type="gramStart"/>
      <w:r>
        <w:t>long</w:t>
      </w:r>
      <w:proofErr w:type="gramEnd"/>
      <w:r>
        <w:t xml:space="preserve"> [] </w:t>
      </w:r>
      <w:proofErr w:type="spellStart"/>
      <w:r>
        <w:t>outVector</w:t>
      </w:r>
      <w:proofErr w:type="spellEnd"/>
      <w:r>
        <w:t xml:space="preserve"> = </w:t>
      </w:r>
    </w:p>
    <w:p w14:paraId="712EC05E" w14:textId="4EF15837" w:rsidR="009C51E3" w:rsidRDefault="00F10E4B" w:rsidP="00142420">
      <w:pPr>
        <w:pStyle w:val="ListParagraph"/>
      </w:pPr>
      <w:r>
        <w:t xml:space="preserve">               </w:t>
      </w:r>
      <w:r w:rsidR="00B05184">
        <w:t xml:space="preserve">  ((</w:t>
      </w:r>
      <w:proofErr w:type="spellStart"/>
      <w:r w:rsidR="00B05184">
        <w:t>Lon</w:t>
      </w:r>
      <w:r>
        <w:t>g</w:t>
      </w:r>
      <w:r w:rsidR="00B05184">
        <w:t>ColumnVector</w:t>
      </w:r>
      <w:proofErr w:type="spellEnd"/>
      <w:r w:rsidR="00B05184">
        <w:t xml:space="preserve">) </w:t>
      </w:r>
      <w:proofErr w:type="spellStart"/>
      <w:proofErr w:type="gramStart"/>
      <w:r w:rsidR="009C51E3">
        <w:t>batch.columnVector</w:t>
      </w:r>
      <w:proofErr w:type="spellEnd"/>
      <w:r w:rsidR="009C51E3">
        <w:t>[</w:t>
      </w:r>
      <w:proofErr w:type="spellStart"/>
      <w:proofErr w:type="gramEnd"/>
      <w:r w:rsidR="009C51E3">
        <w:t>outputColumn</w:t>
      </w:r>
      <w:proofErr w:type="spellEnd"/>
      <w:r w:rsidR="009C51E3">
        <w:t>]</w:t>
      </w:r>
      <w:r w:rsidR="00B05184">
        <w:t>)</w:t>
      </w:r>
      <w:r w:rsidR="009C51E3">
        <w:t>.vector;</w:t>
      </w:r>
    </w:p>
    <w:p w14:paraId="1ADD3ED8" w14:textId="34C0B7B7" w:rsidR="009C51E3" w:rsidRDefault="009C51E3" w:rsidP="00142420">
      <w:pPr>
        <w:pStyle w:val="ListParagraph"/>
      </w:pPr>
      <w:r>
        <w:t xml:space="preserve">         </w:t>
      </w:r>
    </w:p>
    <w:p w14:paraId="34D32BF7" w14:textId="5CDBD137" w:rsidR="004A1DC5" w:rsidRDefault="004A1DC5" w:rsidP="00142420">
      <w:pPr>
        <w:pStyle w:val="ListParagraph"/>
      </w:pPr>
      <w:r>
        <w:t xml:space="preserve">  </w:t>
      </w:r>
      <w:r w:rsidR="0092077C">
        <w:t xml:space="preserve">   </w:t>
      </w:r>
      <w:r>
        <w:t xml:space="preserve">    </w:t>
      </w:r>
      <w:proofErr w:type="gramStart"/>
      <w:r w:rsidR="009C51E3">
        <w:t>i</w:t>
      </w:r>
      <w:r>
        <w:t>f</w:t>
      </w:r>
      <w:proofErr w:type="gramEnd"/>
      <w:r>
        <w:t xml:space="preserve"> (</w:t>
      </w:r>
      <w:proofErr w:type="spellStart"/>
      <w:r>
        <w:t>batch,selectedInUse</w:t>
      </w:r>
      <w:proofErr w:type="spellEnd"/>
      <w:r>
        <w:t>) {</w:t>
      </w:r>
    </w:p>
    <w:p w14:paraId="2F5F0CE3" w14:textId="37B2F4F7" w:rsidR="004A1DC5" w:rsidRDefault="004A1DC5" w:rsidP="00142420">
      <w:pPr>
        <w:pStyle w:val="ListParagraph"/>
      </w:pPr>
      <w:r>
        <w:t xml:space="preserve">     </w:t>
      </w:r>
      <w:r w:rsidR="0092077C">
        <w:t xml:space="preserve">  </w:t>
      </w:r>
      <w:r>
        <w:t xml:space="preserve">     </w:t>
      </w:r>
      <w:proofErr w:type="gramStart"/>
      <w:r w:rsidR="009C51E3">
        <w:t>f</w:t>
      </w:r>
      <w:r>
        <w:t>or</w:t>
      </w:r>
      <w:proofErr w:type="gramEnd"/>
      <w:r>
        <w:t xml:space="preserve"> (int j = 0; j &lt; </w:t>
      </w:r>
      <w:proofErr w:type="spellStart"/>
      <w:r>
        <w:t>batch.size</w:t>
      </w:r>
      <w:proofErr w:type="spellEnd"/>
      <w:r>
        <w:t>; j++) {</w:t>
      </w:r>
    </w:p>
    <w:p w14:paraId="5B2C4F5D" w14:textId="15E931A6" w:rsidR="004A1DC5" w:rsidRDefault="004A1DC5" w:rsidP="00142420">
      <w:pPr>
        <w:pStyle w:val="ListParagraph"/>
      </w:pPr>
      <w:r>
        <w:t xml:space="preserve">       </w:t>
      </w:r>
      <w:r w:rsidR="0092077C">
        <w:t xml:space="preserve">  </w:t>
      </w:r>
      <w:r>
        <w:t xml:space="preserve">       </w:t>
      </w:r>
      <w:proofErr w:type="gramStart"/>
      <w:r>
        <w:t>int</w:t>
      </w:r>
      <w:proofErr w:type="gramEnd"/>
      <w:r>
        <w:t xml:space="preserve"> </w:t>
      </w:r>
      <w:proofErr w:type="spellStart"/>
      <w:r>
        <w:t>i</w:t>
      </w:r>
      <w:proofErr w:type="spellEnd"/>
      <w:r>
        <w:t xml:space="preserve"> = </w:t>
      </w:r>
      <w:proofErr w:type="spellStart"/>
      <w:r>
        <w:t>batch.selected</w:t>
      </w:r>
      <w:proofErr w:type="spellEnd"/>
      <w:r>
        <w:t>[j];</w:t>
      </w:r>
    </w:p>
    <w:p w14:paraId="62CFD601" w14:textId="5D7F093C" w:rsidR="009C51E3" w:rsidRDefault="009C51E3" w:rsidP="00142420">
      <w:pPr>
        <w:pStyle w:val="ListParagraph"/>
      </w:pPr>
      <w:r>
        <w:t xml:space="preserve">                </w:t>
      </w:r>
      <w:proofErr w:type="spellStart"/>
      <w:proofErr w:type="gramStart"/>
      <w:r w:rsidR="00900E96">
        <w:t>outVector</w:t>
      </w:r>
      <w:proofErr w:type="spellEnd"/>
      <w:proofErr w:type="gramEnd"/>
      <w:r w:rsidR="00900E96">
        <w:t>[</w:t>
      </w:r>
      <w:proofErr w:type="spellStart"/>
      <w:r w:rsidR="00900E96">
        <w:t>i</w:t>
      </w:r>
      <w:proofErr w:type="spellEnd"/>
      <w:r w:rsidR="00900E96">
        <w:t xml:space="preserve">] = </w:t>
      </w:r>
      <w:proofErr w:type="spellStart"/>
      <w:r w:rsidR="00900E96">
        <w:t>inVector</w:t>
      </w:r>
      <w:proofErr w:type="spellEnd"/>
      <w:r w:rsidR="00900E96">
        <w:t>[</w:t>
      </w:r>
      <w:proofErr w:type="spellStart"/>
      <w:r w:rsidR="00900E96">
        <w:t>i</w:t>
      </w:r>
      <w:proofErr w:type="spellEnd"/>
      <w:r w:rsidR="00900E96">
        <w:t>] + scalar;</w:t>
      </w:r>
    </w:p>
    <w:p w14:paraId="4C585ADE" w14:textId="2E227610" w:rsidR="004A1DC5" w:rsidRDefault="004A1DC5" w:rsidP="00142420">
      <w:pPr>
        <w:pStyle w:val="ListParagraph"/>
      </w:pPr>
      <w:r>
        <w:t xml:space="preserve">         </w:t>
      </w:r>
      <w:r w:rsidR="0092077C">
        <w:t xml:space="preserve">  </w:t>
      </w:r>
      <w:r>
        <w:t xml:space="preserve"> }       </w:t>
      </w:r>
    </w:p>
    <w:p w14:paraId="44161BC5" w14:textId="21EB117C" w:rsidR="004A1DC5" w:rsidRDefault="004A1DC5" w:rsidP="00142420">
      <w:pPr>
        <w:pStyle w:val="ListParagraph"/>
      </w:pPr>
      <w:r>
        <w:t xml:space="preserve">      </w:t>
      </w:r>
      <w:r w:rsidR="0092077C">
        <w:t xml:space="preserve">   </w:t>
      </w:r>
      <w:r>
        <w:t>} else {</w:t>
      </w:r>
    </w:p>
    <w:p w14:paraId="02052C41" w14:textId="485793D9" w:rsidR="004A1DC5" w:rsidRDefault="004A1DC5" w:rsidP="004A1DC5">
      <w:pPr>
        <w:pStyle w:val="ListParagraph"/>
      </w:pPr>
      <w:r>
        <w:t xml:space="preserve">        </w:t>
      </w:r>
      <w:r w:rsidR="0092077C">
        <w:t xml:space="preserve">  </w:t>
      </w:r>
      <w:r w:rsidR="009C51E3">
        <w:t xml:space="preserve">  </w:t>
      </w:r>
      <w:proofErr w:type="gramStart"/>
      <w:r w:rsidR="009C51E3">
        <w:t>f</w:t>
      </w:r>
      <w:r>
        <w:t>or</w:t>
      </w:r>
      <w:proofErr w:type="gramEnd"/>
      <w:r>
        <w:t xml:space="preserve"> (int </w:t>
      </w:r>
      <w:proofErr w:type="spellStart"/>
      <w:r>
        <w:t>i</w:t>
      </w:r>
      <w:proofErr w:type="spellEnd"/>
      <w:r>
        <w:t xml:space="preserve"> = 0; </w:t>
      </w:r>
      <w:proofErr w:type="spellStart"/>
      <w:r>
        <w:t>i</w:t>
      </w:r>
      <w:proofErr w:type="spellEnd"/>
      <w:r>
        <w:t xml:space="preserve"> &lt; </w:t>
      </w:r>
      <w:proofErr w:type="spellStart"/>
      <w:r>
        <w:t>batch.size</w:t>
      </w:r>
      <w:proofErr w:type="spellEnd"/>
      <w:r>
        <w:t xml:space="preserve">; </w:t>
      </w:r>
      <w:proofErr w:type="spellStart"/>
      <w:r>
        <w:t>i</w:t>
      </w:r>
      <w:proofErr w:type="spellEnd"/>
      <w:r>
        <w:t>++) {</w:t>
      </w:r>
    </w:p>
    <w:p w14:paraId="31C10073" w14:textId="759FEF45" w:rsidR="00900E96" w:rsidRDefault="00900E96" w:rsidP="004A1DC5">
      <w:pPr>
        <w:pStyle w:val="ListParagraph"/>
      </w:pPr>
      <w:r>
        <w:t xml:space="preserve">                </w:t>
      </w:r>
      <w:proofErr w:type="spellStart"/>
      <w:proofErr w:type="gramStart"/>
      <w:r>
        <w:t>outVector</w:t>
      </w:r>
      <w:proofErr w:type="spellEnd"/>
      <w:proofErr w:type="gramEnd"/>
      <w:r>
        <w:t>[</w:t>
      </w:r>
      <w:proofErr w:type="spellStart"/>
      <w:r>
        <w:t>i</w:t>
      </w:r>
      <w:proofErr w:type="spellEnd"/>
      <w:r>
        <w:t xml:space="preserve">] = </w:t>
      </w:r>
      <w:proofErr w:type="spellStart"/>
      <w:r>
        <w:t>inVector</w:t>
      </w:r>
      <w:proofErr w:type="spellEnd"/>
      <w:r>
        <w:t>[</w:t>
      </w:r>
      <w:proofErr w:type="spellStart"/>
      <w:r>
        <w:t>i</w:t>
      </w:r>
      <w:proofErr w:type="spellEnd"/>
      <w:r>
        <w:t>] + scalar;</w:t>
      </w:r>
    </w:p>
    <w:p w14:paraId="2CEFAE79" w14:textId="65F6592A" w:rsidR="004A1DC5" w:rsidRDefault="004A1DC5" w:rsidP="00142420">
      <w:pPr>
        <w:pStyle w:val="ListParagraph"/>
      </w:pPr>
      <w:r>
        <w:t xml:space="preserve">          </w:t>
      </w:r>
      <w:r w:rsidR="0092077C">
        <w:t xml:space="preserve">  </w:t>
      </w:r>
      <w:r>
        <w:t xml:space="preserve">}       </w:t>
      </w:r>
    </w:p>
    <w:p w14:paraId="0D74C249" w14:textId="36C796A5" w:rsidR="004A1DC5" w:rsidRDefault="004A1DC5" w:rsidP="00142420">
      <w:pPr>
        <w:pStyle w:val="ListParagraph"/>
      </w:pPr>
      <w:r>
        <w:t xml:space="preserve">       </w:t>
      </w:r>
      <w:r w:rsidR="0092077C">
        <w:t xml:space="preserve">  </w:t>
      </w:r>
      <w:r>
        <w:t>}</w:t>
      </w:r>
    </w:p>
    <w:p w14:paraId="2AEB0896" w14:textId="15B5294D" w:rsidR="00B05184" w:rsidRDefault="00B05184" w:rsidP="00142420">
      <w:pPr>
        <w:pStyle w:val="ListParagraph"/>
      </w:pPr>
      <w:r>
        <w:t xml:space="preserve">     }</w:t>
      </w:r>
    </w:p>
    <w:p w14:paraId="0DA88C4D" w14:textId="161B2870" w:rsidR="00B05184" w:rsidRDefault="00B05184" w:rsidP="00142420">
      <w:pPr>
        <w:pStyle w:val="ListParagraph"/>
      </w:pPr>
      <w:r>
        <w:t>}</w:t>
      </w:r>
    </w:p>
    <w:p w14:paraId="2CCEB036" w14:textId="77777777" w:rsidR="00B05184" w:rsidRDefault="00B05184" w:rsidP="00142420">
      <w:pPr>
        <w:pStyle w:val="ListParagraph"/>
      </w:pPr>
    </w:p>
    <w:p w14:paraId="104AE488" w14:textId="0DF953E0" w:rsidR="00B05184" w:rsidRDefault="00B05184" w:rsidP="00142420">
      <w:pPr>
        <w:pStyle w:val="ListParagraph"/>
      </w:pPr>
      <w:r>
        <w:t>This approach of processing facilitates much better utilization of instruction pipelines in modern CPUs</w:t>
      </w:r>
      <w:r w:rsidR="00905668">
        <w:t>, and thus achieving high Instructions-per-cycle</w:t>
      </w:r>
      <w:r>
        <w:t>. Also, processing of</w:t>
      </w:r>
      <w:r w:rsidR="00EE75F6">
        <w:t xml:space="preserve"> the whole column vector at </w:t>
      </w:r>
      <w:r w:rsidR="006C2F6F">
        <w:t xml:space="preserve">a </w:t>
      </w:r>
      <w:r w:rsidR="00EE75F6">
        <w:t>time</w:t>
      </w:r>
      <w:r>
        <w:t xml:space="preserve"> leads to better cache behavior.</w:t>
      </w:r>
      <w:r w:rsidR="00EE75F6">
        <w:t xml:space="preserve"> </w:t>
      </w:r>
      <w:r w:rsidR="00423D36">
        <w:t>It can also be noticed that there is no method call in the inner loop. The evaluate method will</w:t>
      </w:r>
      <w:r w:rsidR="0065528E">
        <w:t>, however,</w:t>
      </w:r>
      <w:r w:rsidR="00423D36">
        <w:t xml:space="preserve"> be a virtual method call </w:t>
      </w:r>
      <w:r w:rsidR="0065528E">
        <w:t>but that cost will be amortized over the size of the batch.</w:t>
      </w:r>
    </w:p>
    <w:p w14:paraId="75F4F28D" w14:textId="77777777" w:rsidR="004A1DC5" w:rsidRPr="00A6504F" w:rsidRDefault="004A1DC5"/>
    <w:p w14:paraId="6D7834AC" w14:textId="3D5BF3DB" w:rsidR="00E623BF" w:rsidRPr="00E623BF" w:rsidRDefault="00E623BF" w:rsidP="00E623BF">
      <w:pPr>
        <w:pStyle w:val="ListParagraph"/>
        <w:numPr>
          <w:ilvl w:val="0"/>
          <w:numId w:val="2"/>
        </w:numPr>
      </w:pPr>
      <w:r w:rsidRPr="00E623BF">
        <w:rPr>
          <w:b/>
          <w:u w:val="single"/>
        </w:rPr>
        <w:t xml:space="preserve">Incremental modifications to </w:t>
      </w:r>
      <w:proofErr w:type="gramStart"/>
      <w:r w:rsidR="00063586">
        <w:rPr>
          <w:b/>
          <w:u w:val="single"/>
        </w:rPr>
        <w:t>Hive</w:t>
      </w:r>
      <w:proofErr w:type="gramEnd"/>
      <w:r w:rsidRPr="00E623BF">
        <w:rPr>
          <w:b/>
          <w:u w:val="single"/>
        </w:rPr>
        <w:t xml:space="preserve"> execution engine</w:t>
      </w:r>
      <w:r>
        <w:rPr>
          <w:b/>
        </w:rPr>
        <w:t>.</w:t>
      </w:r>
    </w:p>
    <w:p w14:paraId="6F52E958" w14:textId="1E9705C3" w:rsidR="00886998" w:rsidRDefault="00242BAB" w:rsidP="00886998">
      <w:pPr>
        <w:pStyle w:val="ListParagraph"/>
        <w:jc w:val="both"/>
      </w:pPr>
      <w:r>
        <w:t xml:space="preserve"> </w:t>
      </w:r>
      <w:r w:rsidR="006E4D3F">
        <w:t xml:space="preserve">It is important that we can make incremental changes to </w:t>
      </w:r>
      <w:r w:rsidR="00063586">
        <w:t>Hive</w:t>
      </w:r>
      <w:r w:rsidR="006E4D3F">
        <w:t xml:space="preserve"> with intermediate releases where the system works partially with</w:t>
      </w:r>
      <w:r w:rsidR="00784EB8">
        <w:t xml:space="preserve"> the</w:t>
      </w:r>
      <w:r w:rsidR="006E4D3F">
        <w:t xml:space="preserve"> vectorized engine. Therefore, we will start with a small set of operators, expressions and data types</w:t>
      </w:r>
      <w:r w:rsidR="00886998">
        <w:t>,</w:t>
      </w:r>
      <w:r w:rsidR="006E4D3F">
        <w:t xml:space="preserve"> which will suffice to support some simple queries</w:t>
      </w:r>
      <w:r w:rsidR="00886998">
        <w:t xml:space="preserve">. The set will be increased over subsequent releases to support more queries. </w:t>
      </w:r>
    </w:p>
    <w:p w14:paraId="04F71223" w14:textId="31ECE5C6" w:rsidR="00886998" w:rsidRDefault="00886998" w:rsidP="00886998">
      <w:pPr>
        <w:pStyle w:val="ListParagraph"/>
        <w:jc w:val="both"/>
      </w:pPr>
      <w:r>
        <w:t>Currently there is no plan to mix vectorized and non-vectorized operators for a single query. The code path will bifurcate one way or the other depending on whether entire query can be supported by new vectorized operators or not.</w:t>
      </w:r>
      <w:r w:rsidR="006E4D3F">
        <w:t xml:space="preserve"> </w:t>
      </w:r>
      <w:r w:rsidR="00784EB8">
        <w:t xml:space="preserve">In the future we </w:t>
      </w:r>
      <w:r w:rsidR="00E12F44">
        <w:t>may</w:t>
      </w:r>
      <w:r w:rsidR="00784EB8">
        <w:t xml:space="preserve"> add an adapter layer to convert from vectorized execution back to row-at-a-time execution to further broaden the set of queries that can benefit from execution.</w:t>
      </w:r>
      <w:r w:rsidR="00E12F44">
        <w:t xml:space="preserve"> E.g. an adapter above a vectorized group-by operator could convert to row mode before a sort operator.</w:t>
      </w:r>
    </w:p>
    <w:p w14:paraId="17724A36" w14:textId="77777777" w:rsidR="00D25CAA" w:rsidRDefault="00D25CAA" w:rsidP="00886998">
      <w:pPr>
        <w:pStyle w:val="ListParagraph"/>
        <w:jc w:val="both"/>
      </w:pPr>
    </w:p>
    <w:p w14:paraId="37898FF0" w14:textId="5C6671E9" w:rsidR="00E623BF" w:rsidRPr="00D25CAA" w:rsidRDefault="00D25CAA" w:rsidP="00886998">
      <w:pPr>
        <w:pStyle w:val="ListParagraph"/>
        <w:numPr>
          <w:ilvl w:val="0"/>
          <w:numId w:val="2"/>
        </w:numPr>
        <w:jc w:val="both"/>
        <w:rPr>
          <w:u w:val="single"/>
        </w:rPr>
      </w:pPr>
      <w:r>
        <w:rPr>
          <w:b/>
          <w:u w:val="single"/>
        </w:rPr>
        <w:t xml:space="preserve">Pre-compiled </w:t>
      </w:r>
      <w:r w:rsidRPr="00D25CAA">
        <w:rPr>
          <w:b/>
          <w:u w:val="single"/>
        </w:rPr>
        <w:t>Expression</w:t>
      </w:r>
      <w:r>
        <w:rPr>
          <w:b/>
          <w:u w:val="single"/>
        </w:rPr>
        <w:t>s</w:t>
      </w:r>
      <w:r w:rsidRPr="00D25CAA">
        <w:rPr>
          <w:b/>
          <w:u w:val="single"/>
        </w:rPr>
        <w:t xml:space="preserve"> </w:t>
      </w:r>
      <w:r>
        <w:rPr>
          <w:b/>
          <w:u w:val="single"/>
        </w:rPr>
        <w:t xml:space="preserve">using </w:t>
      </w:r>
      <w:r w:rsidRPr="00D25CAA">
        <w:rPr>
          <w:b/>
          <w:u w:val="single"/>
        </w:rPr>
        <w:t xml:space="preserve">templates </w:t>
      </w:r>
      <w:proofErr w:type="spellStart"/>
      <w:r w:rsidRPr="00D25CAA">
        <w:rPr>
          <w:b/>
          <w:u w:val="single"/>
        </w:rPr>
        <w:t>vs</w:t>
      </w:r>
      <w:proofErr w:type="spellEnd"/>
      <w:r w:rsidRPr="00D25CAA">
        <w:rPr>
          <w:b/>
          <w:u w:val="single"/>
        </w:rPr>
        <w:t xml:space="preserve"> Dynamic Code Generation </w:t>
      </w:r>
    </w:p>
    <w:p w14:paraId="0DAB99A2" w14:textId="77777777" w:rsidR="00D25CAA" w:rsidRDefault="00D25CAA" w:rsidP="00D25CAA">
      <w:pPr>
        <w:pStyle w:val="ListParagraph"/>
        <w:jc w:val="both"/>
      </w:pPr>
    </w:p>
    <w:p w14:paraId="0B3187B0" w14:textId="3E357412" w:rsidR="00D25CAA" w:rsidRDefault="00242BAB" w:rsidP="00D25CAA">
      <w:pPr>
        <w:pStyle w:val="ListParagraph"/>
        <w:jc w:val="both"/>
      </w:pPr>
      <w:r>
        <w:t xml:space="preserve"> </w:t>
      </w:r>
      <w:r w:rsidR="00D25CAA">
        <w:t>In the first release of the project we will implement expression templates that will be used to generate expression code for each expression and operand types. The alternative approach is to generate code for expressions and compile it at query runtime. This approach trades of</w:t>
      </w:r>
      <w:r>
        <w:t>f time spent in</w:t>
      </w:r>
      <w:r w:rsidR="00D25CAA">
        <w:t xml:space="preserve"> compilation but promises to generate more efficient operator code.</w:t>
      </w:r>
      <w:r>
        <w:t xml:space="preserve"> </w:t>
      </w:r>
    </w:p>
    <w:p w14:paraId="1932E520" w14:textId="22C4DDD6" w:rsidR="00242BAB" w:rsidRDefault="00242BAB" w:rsidP="00D25CAA">
      <w:pPr>
        <w:pStyle w:val="ListParagraph"/>
        <w:jc w:val="both"/>
      </w:pPr>
      <w:r>
        <w:t xml:space="preserve">  </w:t>
      </w:r>
      <w:r w:rsidR="00EF6FE2">
        <w:t xml:space="preserve">The static template-based code generation gives most of the benefits of compilation because the inner loop will normally have no method calls and will compile to very efficient code. </w:t>
      </w:r>
      <w:r>
        <w:t>We will consider dynamic code generation approach in later releases of the project</w:t>
      </w:r>
      <w:r w:rsidR="00862E9B">
        <w:t>, where we would generate</w:t>
      </w:r>
      <w:r w:rsidR="00EF6FE2">
        <w:t xml:space="preserve"> more complex expressions that can be evaluated in a single pass through the inner loop. For example, in our initial approach, (1-x)&gt;0 would require two passes over vectors, one for 1-x, and another for </w:t>
      </w:r>
      <w:proofErr w:type="spellStart"/>
      <w:r w:rsidR="00EF6FE2">
        <w:t>Expr</w:t>
      </w:r>
      <w:proofErr w:type="spellEnd"/>
      <w:r w:rsidR="00EF6FE2">
        <w:t xml:space="preserve"> &gt; 0, where </w:t>
      </w:r>
      <w:proofErr w:type="spellStart"/>
      <w:r w:rsidR="00EF6FE2">
        <w:t>Expr</w:t>
      </w:r>
      <w:proofErr w:type="spellEnd"/>
      <w:r w:rsidR="00EF6FE2">
        <w:t xml:space="preserve"> is the result of 1-x. In the future, the expression (1-x)&gt;0 could be compiled into the inner loop to apply this expression in a single pass over the input vector.</w:t>
      </w:r>
      <w:r w:rsidR="00862E9B">
        <w:t xml:space="preserve"> We expect vectorization and template-based static compilation to give m</w:t>
      </w:r>
      <w:r w:rsidR="00190C7A">
        <w:t>o</w:t>
      </w:r>
      <w:r w:rsidR="00862E9B">
        <w:t>st of the benefit. Compiling more complex expression in the inner loop should give less dramatic but notic</w:t>
      </w:r>
      <w:r w:rsidR="00784DF2">
        <w:t>e</w:t>
      </w:r>
      <w:r w:rsidR="00862E9B">
        <w:t>able gains.</w:t>
      </w:r>
    </w:p>
    <w:p w14:paraId="7C1D14B4" w14:textId="2807BFCB" w:rsidR="00242BAB" w:rsidRDefault="00242BAB" w:rsidP="00D25CAA">
      <w:pPr>
        <w:pStyle w:val="ListParagraph"/>
        <w:jc w:val="both"/>
      </w:pPr>
      <w:r>
        <w:t xml:space="preserve"> The expressions in an operator are represented in a tree which</w:t>
      </w:r>
      <w:r w:rsidR="00A70DB7">
        <w:t xml:space="preserve"> the</w:t>
      </w:r>
      <w:r>
        <w:t xml:space="preserve"> execution engine walks down for each vectorized batch of rows. An alternative model is to flatten the tree into a sequence of expressions using a stack. We will go with the expression tree approach. In the long run we will go with dynam</w:t>
      </w:r>
      <w:r w:rsidR="00122F0C">
        <w:t>ic compilation approach, which will inline all the expressions for an operator and thus alleviating the need for walking the tree or a sequence.</w:t>
      </w:r>
      <w:r w:rsidR="00A70DB7">
        <w:t xml:space="preserve"> Although the tree walk is more overhead than a more tightly-written p-code interpreter with a stack machine, because the inner loop processes a vector of on the order of 1,000 rows at a time, we expect the tree walk overhead will be amortized to a very small portion of total execution time and won’t be significant.</w:t>
      </w:r>
    </w:p>
    <w:p w14:paraId="55E904B2" w14:textId="77777777" w:rsidR="0049573C" w:rsidRDefault="0049573C" w:rsidP="00D25CAA">
      <w:pPr>
        <w:pStyle w:val="ListParagraph"/>
        <w:jc w:val="both"/>
      </w:pPr>
    </w:p>
    <w:p w14:paraId="676606F0" w14:textId="074B6045" w:rsidR="0049573C" w:rsidRPr="0049573C" w:rsidRDefault="0049573C" w:rsidP="0049573C">
      <w:pPr>
        <w:pStyle w:val="ListParagraph"/>
        <w:numPr>
          <w:ilvl w:val="0"/>
          <w:numId w:val="2"/>
        </w:numPr>
        <w:jc w:val="both"/>
        <w:rPr>
          <w:u w:val="single"/>
        </w:rPr>
      </w:pPr>
      <w:r w:rsidRPr="0049573C">
        <w:rPr>
          <w:b/>
          <w:u w:val="single"/>
        </w:rPr>
        <w:t>Boolean/Filter expressions</w:t>
      </w:r>
    </w:p>
    <w:p w14:paraId="695424ED" w14:textId="526E72D7" w:rsidR="00AA1CF5" w:rsidRDefault="00AA1CF5" w:rsidP="0049573C">
      <w:pPr>
        <w:pStyle w:val="ListParagraph"/>
        <w:jc w:val="both"/>
      </w:pPr>
      <w:r>
        <w:t xml:space="preserve">   The vectorized</w:t>
      </w:r>
      <w:r w:rsidR="00610C12">
        <w:t xml:space="preserve"> batch</w:t>
      </w:r>
      <w:r>
        <w:t xml:space="preserve"> row object will consist of an array of column vectors and also an additional selection vector that will </w:t>
      </w:r>
      <w:r w:rsidR="00610C12">
        <w:t xml:space="preserve">identify </w:t>
      </w:r>
      <w:r>
        <w:t xml:space="preserve">the </w:t>
      </w:r>
      <w:r w:rsidR="00610C12">
        <w:t xml:space="preserve">remaining </w:t>
      </w:r>
      <w:r>
        <w:t>rows in the object</w:t>
      </w:r>
      <w:r w:rsidR="00610C12">
        <w:t xml:space="preserve"> that have not been filtered out</w:t>
      </w:r>
      <w:r>
        <w:t xml:space="preserve"> (</w:t>
      </w:r>
      <w:r w:rsidR="00610C12">
        <w:t xml:space="preserve">refer </w:t>
      </w:r>
      <w:r>
        <w:t xml:space="preserve">to the data structure). The filter operators can be very efficiently implemented by updating the selection vector </w:t>
      </w:r>
      <w:r w:rsidR="00610C12">
        <w:t>to identify the positions of only the</w:t>
      </w:r>
      <w:r>
        <w:t xml:space="preserve"> selected rows. This approach doesn’t require any additional output column. This also has a benefit of short circuit evaluation of conditions for example a row already filtered out need not be processed by any subsequent expression.</w:t>
      </w:r>
    </w:p>
    <w:p w14:paraId="5C1992FB" w14:textId="77777777" w:rsidR="00AA1CF5" w:rsidRDefault="00AA1CF5" w:rsidP="0049573C">
      <w:pPr>
        <w:pStyle w:val="ListParagraph"/>
        <w:jc w:val="both"/>
      </w:pPr>
    </w:p>
    <w:p w14:paraId="4E40F7F7" w14:textId="5F47B4C5" w:rsidR="00DA4690" w:rsidRDefault="00AA1CF5" w:rsidP="00DA4690">
      <w:pPr>
        <w:pStyle w:val="ListParagraph"/>
        <w:jc w:val="both"/>
      </w:pPr>
      <w:r>
        <w:t xml:space="preserve">   However, t</w:t>
      </w:r>
      <w:r w:rsidR="0049573C">
        <w:t>he expressions that evaluate to Boolean can be used in a where clause or also in projection. In a where clause they are used as filters to accept rows that satisfy the Boolean</w:t>
      </w:r>
      <w:r>
        <w:t xml:space="preserve"> condition, while in a projection their actual value (true or false) is needed. Therefore, we will implement two </w:t>
      </w:r>
      <w:r>
        <w:lastRenderedPageBreak/>
        <w:t>versions of these expressions</w:t>
      </w:r>
      <w:r w:rsidR="00B32619">
        <w:t>:</w:t>
      </w:r>
      <w:r w:rsidR="004025EA">
        <w:t xml:space="preserve"> a</w:t>
      </w:r>
      <w:r w:rsidR="00231E8A">
        <w:t xml:space="preserve"> filter version that just updates the selection vector and a projection version that will generate the output in a separate column.</w:t>
      </w:r>
    </w:p>
    <w:p w14:paraId="46410E4F" w14:textId="77777777" w:rsidR="00DA4690" w:rsidRDefault="00DA4690" w:rsidP="00DA4690">
      <w:pPr>
        <w:pStyle w:val="ListParagraph"/>
        <w:jc w:val="both"/>
      </w:pPr>
    </w:p>
    <w:p w14:paraId="184EE20C" w14:textId="7349F0AB" w:rsidR="00DA4690" w:rsidRDefault="004D5485" w:rsidP="00DA4690">
      <w:pPr>
        <w:pStyle w:val="ListParagraph"/>
        <w:numPr>
          <w:ilvl w:val="0"/>
          <w:numId w:val="2"/>
        </w:numPr>
        <w:jc w:val="both"/>
      </w:pPr>
      <w:r>
        <w:rPr>
          <w:b/>
          <w:u w:val="single"/>
        </w:rPr>
        <w:t xml:space="preserve">AND, OR </w:t>
      </w:r>
      <w:r w:rsidR="00DA4690">
        <w:rPr>
          <w:b/>
          <w:u w:val="single"/>
        </w:rPr>
        <w:t>implementation</w:t>
      </w:r>
      <w:r>
        <w:rPr>
          <w:b/>
          <w:u w:val="single"/>
        </w:rPr>
        <w:t xml:space="preserve"> (short circuit optimization)</w:t>
      </w:r>
    </w:p>
    <w:p w14:paraId="560A8B27" w14:textId="7E6A6864" w:rsidR="00DA4690" w:rsidRDefault="00DA4690" w:rsidP="00DA4690">
      <w:pPr>
        <w:pStyle w:val="ListParagraph"/>
        <w:jc w:val="both"/>
      </w:pPr>
      <w:r>
        <w:t>In this section we cover some of the interesting expressions.</w:t>
      </w:r>
      <w:r w:rsidR="00757EB8">
        <w:t xml:space="preserve"> The goal is to use in</w:t>
      </w:r>
      <w:r w:rsidR="000F258D">
        <w:t>-</w:t>
      </w:r>
      <w:r w:rsidR="00757EB8">
        <w:t xml:space="preserve">place filtering of </w:t>
      </w:r>
      <w:r w:rsidR="000F258D">
        <w:t xml:space="preserve">the </w:t>
      </w:r>
      <w:r w:rsidR="00757EB8">
        <w:t>selection vector as much as possible, and also use short circuit evaluation.</w:t>
      </w:r>
      <w:r w:rsidR="00932E92">
        <w:t xml:space="preserve"> In place filtering, in this context, means </w:t>
      </w:r>
      <w:r w:rsidR="00734D4E">
        <w:t>to</w:t>
      </w:r>
      <w:r w:rsidR="00932E92">
        <w:t xml:space="preserve"> modify </w:t>
      </w:r>
      <w:r w:rsidR="00734D4E">
        <w:t xml:space="preserve">the </w:t>
      </w:r>
      <w:r w:rsidR="00932E92">
        <w:t xml:space="preserve">selection vector in the Vectorized Row Batch </w:t>
      </w:r>
      <w:r w:rsidR="006E106F">
        <w:t>and there is no need to store any intermediate output.</w:t>
      </w:r>
    </w:p>
    <w:p w14:paraId="3F170143" w14:textId="77777777" w:rsidR="00DA4690" w:rsidRDefault="00DA4690" w:rsidP="00DA4690">
      <w:pPr>
        <w:pStyle w:val="ListParagraph"/>
        <w:jc w:val="both"/>
      </w:pPr>
    </w:p>
    <w:p w14:paraId="18FB7690" w14:textId="0056C47E" w:rsidR="00DA4690" w:rsidRDefault="00DA4690" w:rsidP="00DA4690">
      <w:pPr>
        <w:pStyle w:val="ListParagraph"/>
        <w:jc w:val="both"/>
      </w:pPr>
      <w:r>
        <w:t>‘And’ expression in filter is very simple. It will always have two child expressions each evaluating to Boolean. A filter ‘and’ can be implemented as a sequential evaluation of its two child expressions where each is a filter in itself. There is no logic needed for the ‘and’ expression itself apart from evaluating its children.</w:t>
      </w:r>
    </w:p>
    <w:p w14:paraId="2F76EC5F" w14:textId="77777777" w:rsidR="00DA4690" w:rsidRDefault="00DA4690" w:rsidP="00DA4690">
      <w:pPr>
        <w:pStyle w:val="ListParagraph"/>
        <w:jc w:val="both"/>
      </w:pPr>
    </w:p>
    <w:p w14:paraId="264BDBA5" w14:textId="7AB2A233" w:rsidR="003C7603" w:rsidRDefault="003C7603" w:rsidP="00DA4690">
      <w:pPr>
        <w:pStyle w:val="ListParagraph"/>
        <w:jc w:val="both"/>
      </w:pPr>
      <w:r>
        <w:t xml:space="preserve">‘Or’ expression can be implemented as follows. Assume it has a left child c1 and a right child as c2 and the selection vector in the input is S. First c1 is evaluated that will give a selection vector S1. Then we calculate S2=S-S1 (set operation). S2 represents the rejections of c1. We pass S2 as the selected vector for c2 so that c2 only processes rows in S2. Now c2 returns S3. The resulting selection vector of the ‘Or’ expression is S1 U S3, where S1 represents rows selected by left child expression and S3 are the rows </w:t>
      </w:r>
      <w:r w:rsidR="00A17470">
        <w:t xml:space="preserve">selected </w:t>
      </w:r>
      <w:r>
        <w:t>by right child expression.</w:t>
      </w:r>
      <w:r w:rsidR="00757EB8">
        <w:t xml:space="preserve"> </w:t>
      </w:r>
    </w:p>
    <w:p w14:paraId="02956017" w14:textId="77777777" w:rsidR="00E2181F" w:rsidRDefault="00E2181F" w:rsidP="00DA4690">
      <w:pPr>
        <w:pStyle w:val="ListParagraph"/>
        <w:jc w:val="both"/>
      </w:pPr>
    </w:p>
    <w:p w14:paraId="379412CB" w14:textId="1A2271B2" w:rsidR="00E2181F" w:rsidRDefault="00E2181F" w:rsidP="00DA4690">
      <w:pPr>
        <w:pStyle w:val="ListParagraph"/>
        <w:jc w:val="both"/>
      </w:pPr>
      <w:r>
        <w:t>Special handling of intermediate selection vectors is planned. They will be data members of the OR operator in the tree, allocated once, at tree creation time. This will minimize memory allocation/deallocation overhead. If we ever go to a multi-threaded approach for query execution, the predicate trees will need to be copied so there is one per thread, to avoid incorrect concurrent access to these vectors. Initially, the code will be single-threaded, so this is not an issue. An alternative design would be to put these intermediate selection vectors in the vectorized row batch itself</w:t>
      </w:r>
      <w:r w:rsidR="008748E4">
        <w:t>, like we will for arithmetic expressions (as described below)</w:t>
      </w:r>
      <w:r>
        <w:t>, although we don’t plan to do that at this time.</w:t>
      </w:r>
    </w:p>
    <w:p w14:paraId="4FD1218E" w14:textId="77777777" w:rsidR="000F258D" w:rsidRDefault="000F258D" w:rsidP="00DA4690">
      <w:pPr>
        <w:pStyle w:val="ListParagraph"/>
        <w:jc w:val="both"/>
      </w:pPr>
    </w:p>
    <w:p w14:paraId="39FD6490" w14:textId="26B666AC" w:rsidR="00757EB8" w:rsidRPr="00142420" w:rsidRDefault="000F258D" w:rsidP="00142420">
      <w:pPr>
        <w:pStyle w:val="ListParagraph"/>
        <w:numPr>
          <w:ilvl w:val="0"/>
          <w:numId w:val="2"/>
        </w:numPr>
        <w:jc w:val="both"/>
        <w:rPr>
          <w:b/>
          <w:u w:val="single"/>
        </w:rPr>
      </w:pPr>
      <w:r w:rsidRPr="00142420">
        <w:rPr>
          <w:b/>
          <w:u w:val="single"/>
        </w:rPr>
        <w:t>Storage of intermediate results of arithmetic expressions</w:t>
      </w:r>
    </w:p>
    <w:p w14:paraId="3E8D8D81" w14:textId="47BDC037" w:rsidR="000F258D" w:rsidRDefault="000F258D">
      <w:pPr>
        <w:pStyle w:val="ListParagraph"/>
        <w:jc w:val="both"/>
      </w:pPr>
      <w:r>
        <w:t>Arithmetic operations, and logical operations used to produce results to return (as opposed to just as filters), must store their results for later use. Columns will be added to the vectorized row batch data structure for all results that must be operated on later (e.g. aggregated), or output in the query result. Expression results will be saved directly to these columns.</w:t>
      </w:r>
      <w:r w:rsidR="00B302BD">
        <w:t xml:space="preserve"> Some expressions also need temporary data to store, for example OR expression with short circuit optimization (section 5). This intermediate data will be local to the expression and is not used beyond the scope of the </w:t>
      </w:r>
      <w:r w:rsidR="00B302BD">
        <w:lastRenderedPageBreak/>
        <w:t xml:space="preserve">expression. </w:t>
      </w:r>
      <w:r>
        <w:t>Hence, if we later go to a multi-threaded execution implementation in the same process address space, the expression trees will need to be copied so each thread has a dedicated tree.</w:t>
      </w:r>
    </w:p>
    <w:p w14:paraId="7E92474D" w14:textId="77777777" w:rsidR="005516A7" w:rsidRDefault="005516A7">
      <w:pPr>
        <w:pStyle w:val="ListParagraph"/>
        <w:jc w:val="both"/>
      </w:pPr>
    </w:p>
    <w:p w14:paraId="4CC65CD1" w14:textId="6813B6EC" w:rsidR="005516A7" w:rsidRDefault="005516A7">
      <w:pPr>
        <w:pStyle w:val="ListParagraph"/>
        <w:jc w:val="both"/>
      </w:pPr>
      <w:r>
        <w:t>As an example, consider this query:</w:t>
      </w:r>
    </w:p>
    <w:p w14:paraId="70E3A3E7" w14:textId="77777777" w:rsidR="005516A7" w:rsidRDefault="005516A7">
      <w:pPr>
        <w:pStyle w:val="ListParagraph"/>
        <w:jc w:val="both"/>
      </w:pPr>
    </w:p>
    <w:p w14:paraId="5640296E" w14:textId="77777777" w:rsidR="005516A7" w:rsidRDefault="005516A7" w:rsidP="00142420">
      <w:pPr>
        <w:pStyle w:val="ListParagraph"/>
      </w:pPr>
      <w:r>
        <w:t>Select sum(</w:t>
      </w:r>
      <w:proofErr w:type="spellStart"/>
      <w:r>
        <w:t>b+c+d</w:t>
      </w:r>
      <w:proofErr w:type="spellEnd"/>
      <w:r>
        <w:t>) from t where a = 1;</w:t>
      </w:r>
      <w:r>
        <w:br/>
      </w:r>
      <w:r>
        <w:br/>
        <w:t xml:space="preserve">The expression </w:t>
      </w:r>
      <w:proofErr w:type="spellStart"/>
      <w:r>
        <w:t>b+c+d</w:t>
      </w:r>
      <w:proofErr w:type="spellEnd"/>
      <w:r>
        <w:t xml:space="preserve"> will be identified, say as Expr0, at compile time, and the vectorized row batch object will have in it the columns (a, b, c, d, Expr0).</w:t>
      </w:r>
    </w:p>
    <w:p w14:paraId="0101CF04" w14:textId="77777777" w:rsidR="005516A7" w:rsidRDefault="005516A7" w:rsidP="00142420">
      <w:pPr>
        <w:pStyle w:val="ListParagraph"/>
      </w:pPr>
    </w:p>
    <w:p w14:paraId="3D6F6CBF" w14:textId="77777777" w:rsidR="005516A7" w:rsidRDefault="005516A7" w:rsidP="00142420">
      <w:pPr>
        <w:pStyle w:val="ListParagraph"/>
      </w:pPr>
      <w:r>
        <w:t>As a second example, consider this query:</w:t>
      </w:r>
    </w:p>
    <w:p w14:paraId="35FADC32" w14:textId="77777777" w:rsidR="005516A7" w:rsidRDefault="005516A7" w:rsidP="00142420">
      <w:pPr>
        <w:pStyle w:val="ListParagraph"/>
      </w:pPr>
    </w:p>
    <w:p w14:paraId="00CFB0F9" w14:textId="77777777" w:rsidR="005516A7" w:rsidRDefault="005516A7" w:rsidP="00142420">
      <w:pPr>
        <w:pStyle w:val="ListParagraph"/>
      </w:pPr>
      <w:r>
        <w:t xml:space="preserve">Select </w:t>
      </w:r>
      <w:proofErr w:type="gramStart"/>
      <w:r>
        <w:t>sum(</w:t>
      </w:r>
      <w:proofErr w:type="gramEnd"/>
      <w:r>
        <w:t xml:space="preserve">d) where </w:t>
      </w:r>
      <w:proofErr w:type="spellStart"/>
      <w:r>
        <w:t>a+b+c</w:t>
      </w:r>
      <w:proofErr w:type="spellEnd"/>
      <w:r>
        <w:t>&gt;100;</w:t>
      </w:r>
    </w:p>
    <w:p w14:paraId="617BFC08" w14:textId="6BF22231" w:rsidR="00AA4720" w:rsidRDefault="005516A7" w:rsidP="00142420">
      <w:pPr>
        <w:pStyle w:val="ListParagraph"/>
      </w:pPr>
      <w:r>
        <w:t>Compile time analysis will determine that the vectorized row batch object must</w:t>
      </w:r>
      <w:r w:rsidR="009668A4">
        <w:t xml:space="preserve"> also</w:t>
      </w:r>
      <w:r>
        <w:t xml:space="preserve"> contain columns (a, b, c, d</w:t>
      </w:r>
      <w:r w:rsidR="009668A4">
        <w:t>, Expr0</w:t>
      </w:r>
      <w:r>
        <w:t>).  During execution, (</w:t>
      </w:r>
      <w:proofErr w:type="spellStart"/>
      <w:r>
        <w:t>a+b</w:t>
      </w:r>
      <w:proofErr w:type="spellEnd"/>
      <w:r>
        <w:t xml:space="preserve">) will be computed as an intermediated result in vector </w:t>
      </w:r>
      <w:r w:rsidR="009668A4">
        <w:t xml:space="preserve">Expr0 </w:t>
      </w:r>
      <w:r>
        <w:t xml:space="preserve">in the </w:t>
      </w:r>
      <w:r w:rsidR="009668A4">
        <w:t>vectorized row batch</w:t>
      </w:r>
      <w:r>
        <w:t>. Then (</w:t>
      </w:r>
      <w:proofErr w:type="spellStart"/>
      <w:r>
        <w:t>a+b</w:t>
      </w:r>
      <w:proofErr w:type="spellEnd"/>
      <w:r>
        <w:t xml:space="preserve">)+c will be calculated from </w:t>
      </w:r>
      <w:r w:rsidR="009668A4">
        <w:t>Expr0 and c</w:t>
      </w:r>
      <w:r>
        <w:t xml:space="preserve"> and </w:t>
      </w:r>
      <w:r w:rsidR="009668A4">
        <w:t xml:space="preserve">also </w:t>
      </w:r>
      <w:r>
        <w:t xml:space="preserve">stored in intermediate vector </w:t>
      </w:r>
      <w:r w:rsidR="009668A4">
        <w:t xml:space="preserve">Expr0 </w:t>
      </w:r>
      <w:r>
        <w:t>in the expression tree. Then, this intermediate vector</w:t>
      </w:r>
      <w:r w:rsidR="009668A4">
        <w:t xml:space="preserve"> Expr0</w:t>
      </w:r>
      <w:r>
        <w:t xml:space="preserve"> will be compared to 100 to filter the batch.</w:t>
      </w:r>
    </w:p>
    <w:p w14:paraId="1FC0A2E9" w14:textId="77777777" w:rsidR="00AA4720" w:rsidRDefault="00AA4720" w:rsidP="00142420">
      <w:pPr>
        <w:pStyle w:val="ListParagraph"/>
      </w:pPr>
    </w:p>
    <w:p w14:paraId="1F608550" w14:textId="024BCAAE" w:rsidR="00E22CB6" w:rsidRDefault="00AA4720" w:rsidP="00142420">
      <w:pPr>
        <w:pStyle w:val="ListParagraph"/>
      </w:pPr>
      <w:r>
        <w:t>An open issue is whether we should re-use intermediate result vectors</w:t>
      </w:r>
      <w:r w:rsidR="00DC44BB">
        <w:t>, as we did in the above example, or use a specific column for each intermediate result</w:t>
      </w:r>
      <w:r>
        <w:t xml:space="preserve">. </w:t>
      </w:r>
      <w:r w:rsidR="00DC44BB">
        <w:t>Reusing intermediate result column vectors</w:t>
      </w:r>
      <w:r>
        <w:t xml:space="preserve"> </w:t>
      </w:r>
      <w:r w:rsidR="00DC44BB">
        <w:t>will</w:t>
      </w:r>
      <w:r>
        <w:t xml:space="preserve"> save memory and give better cache behavior</w:t>
      </w:r>
      <w:r w:rsidR="00E22CB6">
        <w:t>, compared with using another intermediate vector to hold the final result</w:t>
      </w:r>
      <w:r>
        <w:t>. This become</w:t>
      </w:r>
      <w:r w:rsidR="00E22CB6">
        <w:t>s more</w:t>
      </w:r>
      <w:r>
        <w:t xml:space="preserve"> significant for long chains of operators like (</w:t>
      </w:r>
      <w:proofErr w:type="spellStart"/>
      <w:r>
        <w:t>a+b</w:t>
      </w:r>
      <w:proofErr w:type="spellEnd"/>
      <w:r>
        <w:t xml:space="preserve">+…+z). </w:t>
      </w:r>
      <w:r w:rsidR="00C3793A">
        <w:t xml:space="preserve"> </w:t>
      </w:r>
      <w:r w:rsidR="00DC44BB">
        <w:t xml:space="preserve">We will </w:t>
      </w:r>
      <w:r>
        <w:t xml:space="preserve">need an optimization </w:t>
      </w:r>
      <w:r w:rsidR="00DC44BB">
        <w:t>algorithm to cause the same intermediate</w:t>
      </w:r>
      <w:r>
        <w:t xml:space="preserve"> vectors to be re-used in multiple places in the operator tree. </w:t>
      </w:r>
    </w:p>
    <w:p w14:paraId="3711F183" w14:textId="29B989FC" w:rsidR="00833DA8" w:rsidRDefault="00FB7C85" w:rsidP="00142420">
      <w:pPr>
        <w:pStyle w:val="ListParagraph"/>
      </w:pPr>
      <w:r>
        <w:t xml:space="preserve">   One basic approach is to re-use the output vector from the child </w:t>
      </w:r>
      <w:r w:rsidR="00DA54A7">
        <w:t>expression. For example, i</w:t>
      </w:r>
      <w:r>
        <w:t xml:space="preserve">f expression E1 has two child expressions E2 and E3. Any output of E2 and E3 will be used only in the evaluation of E1 and never again, therefore </w:t>
      </w:r>
      <w:r w:rsidR="00870194">
        <w:t xml:space="preserve">the </w:t>
      </w:r>
      <w:r>
        <w:t>output column for E2 can be re-use</w:t>
      </w:r>
      <w:r w:rsidR="008A1EB3">
        <w:t>d as the output column for E1, and output column for E3 can be marked as available for subsequent expressions.</w:t>
      </w:r>
      <w:r>
        <w:t xml:space="preserve"> </w:t>
      </w:r>
      <w:r w:rsidR="00833DA8">
        <w:t>Assuming that expressions are evaluated in depth first manner</w:t>
      </w:r>
      <w:r w:rsidR="00DA54A7">
        <w:t xml:space="preserve"> (post order) i.e. first children expressions are evaluated and then the expression itself based on the outcome of children</w:t>
      </w:r>
      <w:r w:rsidR="00833DA8">
        <w:t>, we can devise</w:t>
      </w:r>
      <w:r w:rsidR="00870194">
        <w:t xml:space="preserve"> the</w:t>
      </w:r>
      <w:r w:rsidR="00833DA8">
        <w:t xml:space="preserve"> following algorithm.</w:t>
      </w:r>
    </w:p>
    <w:p w14:paraId="148B1170" w14:textId="3E84DDEB" w:rsidR="00833DA8" w:rsidRDefault="00833DA8" w:rsidP="00077B02">
      <w:pPr>
        <w:pStyle w:val="ListParagraph"/>
        <w:jc w:val="both"/>
      </w:pPr>
      <w:r>
        <w:t xml:space="preserve">   Assume </w:t>
      </w:r>
      <w:r w:rsidR="00DA54A7">
        <w:t xml:space="preserve">output columns are already allocated up to index k and </w:t>
      </w:r>
      <w:r>
        <w:t>available output columns</w:t>
      </w:r>
      <w:r w:rsidR="00DA54A7">
        <w:t xml:space="preserve"> are</w:t>
      </w:r>
      <w:r>
        <w:t xml:space="preserve"> k+1, k+2 and so on. Suppose E1 is an expression with E2 and E3 as children</w:t>
      </w:r>
      <w:r w:rsidR="004B7363">
        <w:t xml:space="preserve"> where E2 and E3 are leaf expressions of the tree</w:t>
      </w:r>
      <w:r>
        <w:t xml:space="preserve">. </w:t>
      </w:r>
      <w:r w:rsidR="00DA54A7">
        <w:t>Our column allocator routine will traverse the expression tree in post order manner</w:t>
      </w:r>
      <w:r w:rsidR="00985683">
        <w:t>. I</w:t>
      </w:r>
      <w:r w:rsidR="00DA54A7">
        <w:t xml:space="preserve">t will first allocate for E2 and then for E3 and then for E1 itself. </w:t>
      </w:r>
      <w:r w:rsidR="003268B8">
        <w:t>Column k+1 will be allocated for E2 and column k+2 will be allocated for E3. But now column k+1 will be allocated for the parent E1 as well and k+2, k+3 onwards will be marked as available. T</w:t>
      </w:r>
      <w:r w:rsidR="00985683">
        <w:t>hus the</w:t>
      </w:r>
      <w:r w:rsidR="003268B8">
        <w:t xml:space="preserve"> sibling of E1 will get k+2. This </w:t>
      </w:r>
      <w:r w:rsidR="00B1083E">
        <w:lastRenderedPageBreak/>
        <w:t>algorithm easily handles</w:t>
      </w:r>
      <w:r w:rsidR="003268B8">
        <w:t xml:space="preserve"> any number of children. </w:t>
      </w:r>
      <w:ins w:id="0" w:author="Jitendra Pandey" w:date="2013-03-18T14:59:00Z">
        <w:r w:rsidR="00706FBD">
          <w:t xml:space="preserve"> This approach will result in </w:t>
        </w:r>
        <w:proofErr w:type="gramStart"/>
        <w:r w:rsidR="00706FBD">
          <w:t>O(</w:t>
        </w:r>
        <w:proofErr w:type="spellStart"/>
        <w:proofErr w:type="gramEnd"/>
        <w:r w:rsidR="00706FBD">
          <w:t>logn</w:t>
        </w:r>
        <w:proofErr w:type="spellEnd"/>
        <w:r w:rsidR="00706FBD">
          <w:t xml:space="preserve">) number of intermediate columns where n is </w:t>
        </w:r>
        <w:bookmarkStart w:id="1" w:name="_GoBack"/>
        <w:bookmarkEnd w:id="1"/>
        <w:r w:rsidR="00706FBD">
          <w:t>the number of nodes in the expression tree.</w:t>
        </w:r>
      </w:ins>
    </w:p>
    <w:p w14:paraId="376337F6" w14:textId="5583EB13" w:rsidR="00870194" w:rsidRDefault="003268B8" w:rsidP="00077B02">
      <w:pPr>
        <w:pStyle w:val="ListParagraph"/>
        <w:jc w:val="both"/>
      </w:pPr>
      <w:r>
        <w:t xml:space="preserve">   One limitation of this algorithm is that it assumes a tree of expressions and will not work if expressions are re-used</w:t>
      </w:r>
      <w:r w:rsidR="00AE4894">
        <w:t xml:space="preserve"> (e.g. com</w:t>
      </w:r>
      <w:r w:rsidR="00211A51">
        <w:t>mon sub-expression optimization</w:t>
      </w:r>
      <w:r w:rsidR="00AE4894">
        <w:t>)</w:t>
      </w:r>
      <w:r>
        <w:t xml:space="preserve"> resulting in a DAG like expression graph. </w:t>
      </w:r>
    </w:p>
    <w:p w14:paraId="764D666F" w14:textId="77777777" w:rsidR="000F258D" w:rsidRDefault="000F258D">
      <w:pPr>
        <w:pStyle w:val="ListParagraph"/>
        <w:jc w:val="both"/>
      </w:pPr>
    </w:p>
    <w:p w14:paraId="566AF7B6" w14:textId="0CBDAC40" w:rsidR="00336786" w:rsidRPr="00142420" w:rsidRDefault="00336786" w:rsidP="00757EB8">
      <w:pPr>
        <w:pStyle w:val="ListParagraph"/>
        <w:numPr>
          <w:ilvl w:val="0"/>
          <w:numId w:val="2"/>
        </w:numPr>
        <w:jc w:val="both"/>
        <w:rPr>
          <w:b/>
          <w:u w:val="single"/>
        </w:rPr>
      </w:pPr>
      <w:r w:rsidRPr="00142420">
        <w:rPr>
          <w:b/>
          <w:u w:val="single"/>
        </w:rPr>
        <w:t>Data type handling</w:t>
      </w:r>
    </w:p>
    <w:p w14:paraId="2997D4AD" w14:textId="40DE23B9" w:rsidR="00B1083E" w:rsidRDefault="00B1083E" w:rsidP="00142420">
      <w:pPr>
        <w:ind w:left="720"/>
      </w:pPr>
      <w:r>
        <w:t>In the first phase of the project we support only TINYINT, SMALLINT, INT, BIGINT, DOU</w:t>
      </w:r>
      <w:r w:rsidR="007C237D">
        <w:t>BLE, FLOAT, BOOLEAN, STRING and</w:t>
      </w:r>
      <w:r>
        <w:t xml:space="preserve"> TIMESTAMP data types. We can use </w:t>
      </w:r>
      <w:proofErr w:type="spellStart"/>
      <w:r>
        <w:t>LongColumnVector</w:t>
      </w:r>
      <w:proofErr w:type="spellEnd"/>
      <w:r>
        <w:t xml:space="preserve"> </w:t>
      </w:r>
      <w:r w:rsidR="007C237D">
        <w:t xml:space="preserve">for all integer types, Boolean and </w:t>
      </w:r>
      <w:proofErr w:type="spellStart"/>
      <w:r w:rsidR="007C237D">
        <w:t>TimeStamp</w:t>
      </w:r>
      <w:proofErr w:type="spellEnd"/>
      <w:r w:rsidR="007C237D">
        <w:t xml:space="preserve"> as well. </w:t>
      </w:r>
      <w:proofErr w:type="spellStart"/>
      <w:r w:rsidR="007C237D">
        <w:t>LongColumnVector</w:t>
      </w:r>
      <w:proofErr w:type="spellEnd"/>
      <w:r w:rsidR="007C237D">
        <w:t xml:space="preserve"> uses an array of long internally. This approach lets us re-use lots of code and reduces the number of classes generated from the template code. Similarly we use </w:t>
      </w:r>
      <w:proofErr w:type="spellStart"/>
      <w:r w:rsidR="007C237D">
        <w:t>DoubleColumnVector</w:t>
      </w:r>
      <w:proofErr w:type="spellEnd"/>
      <w:r w:rsidR="007C237D">
        <w:t xml:space="preserve"> for both double and float data types.</w:t>
      </w:r>
      <w:r w:rsidR="005650CE">
        <w:t xml:space="preserve"> </w:t>
      </w:r>
      <w:proofErr w:type="spellStart"/>
      <w:r w:rsidR="005650CE">
        <w:t>BytesColumnVector</w:t>
      </w:r>
      <w:proofErr w:type="spellEnd"/>
      <w:r w:rsidR="005650CE">
        <w:t xml:space="preserve"> will be used for STRING, and later, for BINARY when that type is added.</w:t>
      </w:r>
    </w:p>
    <w:p w14:paraId="67E87A32" w14:textId="77777777" w:rsidR="009449AE" w:rsidRDefault="009449AE" w:rsidP="00142420"/>
    <w:p w14:paraId="5CA4ACD9" w14:textId="7B79F392" w:rsidR="009449AE" w:rsidRPr="009449AE" w:rsidRDefault="009449AE" w:rsidP="00142420">
      <w:pPr>
        <w:pStyle w:val="ListParagraph"/>
        <w:numPr>
          <w:ilvl w:val="0"/>
          <w:numId w:val="2"/>
        </w:numPr>
      </w:pPr>
      <w:r w:rsidRPr="00142420">
        <w:rPr>
          <w:b/>
        </w:rPr>
        <w:t>Null Handling</w:t>
      </w:r>
    </w:p>
    <w:p w14:paraId="2D984131" w14:textId="14FAC8A8" w:rsidR="009449AE" w:rsidRDefault="00B80E49" w:rsidP="00142420">
      <w:pPr>
        <w:ind w:left="720"/>
      </w:pPr>
      <w:r>
        <w:t xml:space="preserve">Each column vector will also contain an array of Boolean that will mark the index of rows with null values for that column. The expression code will also have to handle the null values in the columns. There are many useful optimizations possible for nulls. </w:t>
      </w:r>
    </w:p>
    <w:p w14:paraId="73F09E29" w14:textId="2D59904A" w:rsidR="00B80E49" w:rsidRDefault="00B80E49" w:rsidP="00142420">
      <w:pPr>
        <w:pStyle w:val="ListParagraph"/>
        <w:numPr>
          <w:ilvl w:val="0"/>
          <w:numId w:val="4"/>
        </w:numPr>
      </w:pPr>
      <w:r>
        <w:t>If it is known that column doesn’t contain any null value, we can avoid a null check in the inner loop.</w:t>
      </w:r>
    </w:p>
    <w:p w14:paraId="722C6CDF" w14:textId="0A4266A7" w:rsidR="00B80E49" w:rsidRDefault="00364AEE" w:rsidP="00142420">
      <w:pPr>
        <w:pStyle w:val="ListParagraph"/>
        <w:numPr>
          <w:ilvl w:val="0"/>
          <w:numId w:val="4"/>
        </w:numPr>
      </w:pPr>
      <w:r>
        <w:t>Consider a binary operation between column c1 and column c2, and if any operand is null the output is null. If it is known that c2 is never null then the null vector of the output column will be same as the null vector of the input column</w:t>
      </w:r>
      <w:ins w:id="2" w:author="Jitendra Pandey" w:date="2013-03-18T15:02:00Z">
        <w:r w:rsidR="00706FBD">
          <w:t xml:space="preserve"> c1</w:t>
        </w:r>
      </w:ins>
      <w:r>
        <w:t xml:space="preserve">. In such a situation, it is possible to just copy the null vector from c1 to output and skip the null check in the inner loop. It may also be possible to get away with just the shallow copy of the null vector. </w:t>
      </w:r>
    </w:p>
    <w:p w14:paraId="7541C26D" w14:textId="0109C8AD" w:rsidR="00A74185" w:rsidRPr="00177C0A" w:rsidRDefault="00B80E49" w:rsidP="00142420">
      <w:pPr>
        <w:tabs>
          <w:tab w:val="left" w:pos="3502"/>
        </w:tabs>
      </w:pPr>
      <w:r>
        <w:tab/>
      </w:r>
    </w:p>
    <w:p w14:paraId="2BE7D3BB" w14:textId="7251FCCB" w:rsidR="0049573C" w:rsidRPr="00142420" w:rsidRDefault="0049573C" w:rsidP="0049573C">
      <w:pPr>
        <w:pStyle w:val="ListParagraph"/>
        <w:numPr>
          <w:ilvl w:val="0"/>
          <w:numId w:val="2"/>
        </w:numPr>
        <w:jc w:val="both"/>
      </w:pPr>
      <w:r>
        <w:rPr>
          <w:b/>
          <w:u w:val="single"/>
        </w:rPr>
        <w:t>Vectorized operators</w:t>
      </w:r>
    </w:p>
    <w:p w14:paraId="7414E330" w14:textId="1AB5EF67" w:rsidR="00784DF2" w:rsidRPr="00142420" w:rsidRDefault="00784DF2" w:rsidP="00142420">
      <w:pPr>
        <w:pStyle w:val="ListParagraph"/>
        <w:jc w:val="both"/>
      </w:pPr>
      <w:r w:rsidRPr="00142420">
        <w:t xml:space="preserve">We will implement vectorized versions for the current set of operators. The vectorized operators will contain vectorized expressions; </w:t>
      </w:r>
      <w:r w:rsidR="00204C9B">
        <w:t xml:space="preserve">they </w:t>
      </w:r>
      <w:r w:rsidRPr="00142420">
        <w:t>will take vectorized row batch as an input and will not use object inspectors to access columns.</w:t>
      </w:r>
    </w:p>
    <w:p w14:paraId="161A0B36" w14:textId="3BEA7779" w:rsidR="00331580" w:rsidRDefault="00784DF2" w:rsidP="00142420">
      <w:pPr>
        <w:pStyle w:val="ListParagraph"/>
        <w:numPr>
          <w:ilvl w:val="1"/>
          <w:numId w:val="2"/>
        </w:numPr>
        <w:jc w:val="both"/>
      </w:pPr>
      <w:r w:rsidRPr="005861DC">
        <w:rPr>
          <w:u w:val="single"/>
        </w:rPr>
        <w:t>Filter Operator</w:t>
      </w:r>
      <w:r>
        <w:t>:</w:t>
      </w:r>
    </w:p>
    <w:p w14:paraId="4F3F7336" w14:textId="78223A4E" w:rsidR="00784DF2" w:rsidRDefault="00784DF2" w:rsidP="00142420">
      <w:pPr>
        <w:pStyle w:val="ListParagraph"/>
        <w:ind w:left="1440"/>
        <w:jc w:val="both"/>
      </w:pPr>
      <w:r>
        <w:t>The filter operator will consist of just the filter condition expression, which will be an in-place filter expression.  Therefore, once this condition is evaluated the data would already be filtered and will be passed to the next operator.</w:t>
      </w:r>
    </w:p>
    <w:p w14:paraId="3A7DE1F7" w14:textId="48D67252" w:rsidR="00784DF2" w:rsidRDefault="00784DF2" w:rsidP="00142420">
      <w:pPr>
        <w:pStyle w:val="ListParagraph"/>
        <w:numPr>
          <w:ilvl w:val="1"/>
          <w:numId w:val="2"/>
        </w:numPr>
        <w:jc w:val="both"/>
      </w:pPr>
      <w:r w:rsidRPr="00142420">
        <w:rPr>
          <w:u w:val="single"/>
        </w:rPr>
        <w:t>Select Operator</w:t>
      </w:r>
      <w:r>
        <w:t>:</w:t>
      </w:r>
    </w:p>
    <w:p w14:paraId="1A136679" w14:textId="56F8579A" w:rsidR="00650612" w:rsidRPr="00784DF2" w:rsidRDefault="00650612" w:rsidP="00142420">
      <w:pPr>
        <w:pStyle w:val="ListParagraph"/>
        <w:ind w:left="1440"/>
        <w:jc w:val="both"/>
      </w:pPr>
      <w:r>
        <w:t xml:space="preserve">The select operator will consist of list of expressions that need to be projected. </w:t>
      </w:r>
      <w:r w:rsidR="00B1083E">
        <w:t xml:space="preserve">The operator will be initialized with the index of the output </w:t>
      </w:r>
      <w:r w:rsidR="00B1083E">
        <w:lastRenderedPageBreak/>
        <w:t>column for each child expression. The vectorized input will be passed to each expression in the list, which will populate the output columns appropriately.  The select operator will output a different vectorized row batch object, which will consist of the projected columns. The projected columns would just refer the appropriate output columns in the initial vectorized row batch object. The select operator will have a pre-allocated vectorized row object that will be used as output.</w:t>
      </w:r>
    </w:p>
    <w:p w14:paraId="25B5B294" w14:textId="46908CE4" w:rsidR="00331580" w:rsidRDefault="00331580" w:rsidP="00142420">
      <w:pPr>
        <w:pStyle w:val="Heading1"/>
      </w:pPr>
      <w:r>
        <w:t>References</w:t>
      </w:r>
    </w:p>
    <w:p w14:paraId="18714846" w14:textId="4BCD152D" w:rsidR="00331580" w:rsidRPr="00331580" w:rsidRDefault="00331580" w:rsidP="00142420">
      <w:pPr>
        <w:ind w:left="720" w:hanging="720"/>
      </w:pPr>
      <w:r>
        <w:t>[</w:t>
      </w:r>
      <w:proofErr w:type="spellStart"/>
      <w:r>
        <w:t>Boncz</w:t>
      </w:r>
      <w:proofErr w:type="spellEnd"/>
      <w:r>
        <w:t xml:space="preserve"> 2005] Peter </w:t>
      </w:r>
      <w:proofErr w:type="spellStart"/>
      <w:r>
        <w:t>Boncz</w:t>
      </w:r>
      <w:proofErr w:type="spellEnd"/>
      <w:r>
        <w:t xml:space="preserve"> et al., </w:t>
      </w:r>
      <w:proofErr w:type="spellStart"/>
      <w:r>
        <w:rPr>
          <w:i/>
        </w:rPr>
        <w:t>MonetDB</w:t>
      </w:r>
      <w:proofErr w:type="spellEnd"/>
      <w:r>
        <w:rPr>
          <w:i/>
        </w:rPr>
        <w:t xml:space="preserve">/X100: Hyper-Pipelining Query Execution, </w:t>
      </w:r>
      <w:r>
        <w:t>Proceedings of the 2005 CIDR Conference.</w:t>
      </w:r>
    </w:p>
    <w:sectPr w:rsidR="00331580" w:rsidRPr="00331580" w:rsidSect="00E4105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591A9" w14:textId="77777777" w:rsidR="00155058" w:rsidRDefault="00155058" w:rsidP="00C42F7E">
      <w:r>
        <w:separator/>
      </w:r>
    </w:p>
  </w:endnote>
  <w:endnote w:type="continuationSeparator" w:id="0">
    <w:p w14:paraId="6EB5FF57" w14:textId="77777777" w:rsidR="00155058" w:rsidRDefault="00155058" w:rsidP="00C4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231294"/>
      <w:docPartObj>
        <w:docPartGallery w:val="Page Numbers (Bottom of Page)"/>
        <w:docPartUnique/>
      </w:docPartObj>
    </w:sdtPr>
    <w:sdtEndPr>
      <w:rPr>
        <w:noProof/>
      </w:rPr>
    </w:sdtEndPr>
    <w:sdtContent>
      <w:p w14:paraId="297C97E0" w14:textId="12A0A601" w:rsidR="00B1083E" w:rsidRDefault="00B1083E">
        <w:pPr>
          <w:pStyle w:val="Footer"/>
          <w:jc w:val="center"/>
        </w:pPr>
        <w:r>
          <w:fldChar w:fldCharType="begin"/>
        </w:r>
        <w:r>
          <w:instrText xml:space="preserve"> PAGE   \* MERGEFORMAT </w:instrText>
        </w:r>
        <w:r>
          <w:fldChar w:fldCharType="separate"/>
        </w:r>
        <w:r w:rsidR="005861DC">
          <w:rPr>
            <w:noProof/>
          </w:rPr>
          <w:t>2</w:t>
        </w:r>
        <w:r>
          <w:rPr>
            <w:noProof/>
          </w:rPr>
          <w:fldChar w:fldCharType="end"/>
        </w:r>
      </w:p>
    </w:sdtContent>
  </w:sdt>
  <w:p w14:paraId="17CB9B6D" w14:textId="77777777" w:rsidR="00B1083E" w:rsidRDefault="00B108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85ACB" w14:textId="77777777" w:rsidR="00155058" w:rsidRDefault="00155058" w:rsidP="00C42F7E">
      <w:r>
        <w:separator/>
      </w:r>
    </w:p>
  </w:footnote>
  <w:footnote w:type="continuationSeparator" w:id="0">
    <w:p w14:paraId="3AB08FE7" w14:textId="77777777" w:rsidR="00155058" w:rsidRDefault="00155058" w:rsidP="00C42F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1E80"/>
    <w:multiLevelType w:val="hybridMultilevel"/>
    <w:tmpl w:val="8164586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
    <w:nsid w:val="68403C3F"/>
    <w:multiLevelType w:val="hybridMultilevel"/>
    <w:tmpl w:val="690EB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B6E36"/>
    <w:multiLevelType w:val="hybridMultilevel"/>
    <w:tmpl w:val="D96E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F52F2"/>
    <w:multiLevelType w:val="hybridMultilevel"/>
    <w:tmpl w:val="B1A8F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comments="0" w:insDel="0"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D9"/>
    <w:rsid w:val="0000268D"/>
    <w:rsid w:val="00020D90"/>
    <w:rsid w:val="00063586"/>
    <w:rsid w:val="00077B02"/>
    <w:rsid w:val="00094153"/>
    <w:rsid w:val="000B2355"/>
    <w:rsid w:val="000F258D"/>
    <w:rsid w:val="00122F0C"/>
    <w:rsid w:val="001417DA"/>
    <w:rsid w:val="00142420"/>
    <w:rsid w:val="00155058"/>
    <w:rsid w:val="00177C0A"/>
    <w:rsid w:val="00190C7A"/>
    <w:rsid w:val="00204C9B"/>
    <w:rsid w:val="00211A51"/>
    <w:rsid w:val="00231E8A"/>
    <w:rsid w:val="00242BAB"/>
    <w:rsid w:val="003268B8"/>
    <w:rsid w:val="00331580"/>
    <w:rsid w:val="00336786"/>
    <w:rsid w:val="00363906"/>
    <w:rsid w:val="00364AEE"/>
    <w:rsid w:val="00367CAC"/>
    <w:rsid w:val="003A7864"/>
    <w:rsid w:val="003C7603"/>
    <w:rsid w:val="004025EA"/>
    <w:rsid w:val="00423D36"/>
    <w:rsid w:val="00450A87"/>
    <w:rsid w:val="0049573C"/>
    <w:rsid w:val="004A1DC5"/>
    <w:rsid w:val="004B7363"/>
    <w:rsid w:val="004D5485"/>
    <w:rsid w:val="004E219A"/>
    <w:rsid w:val="00545D7C"/>
    <w:rsid w:val="005516A7"/>
    <w:rsid w:val="005650CE"/>
    <w:rsid w:val="005861DC"/>
    <w:rsid w:val="00610C12"/>
    <w:rsid w:val="006210E5"/>
    <w:rsid w:val="00650612"/>
    <w:rsid w:val="0065528E"/>
    <w:rsid w:val="0067472F"/>
    <w:rsid w:val="006C2F6F"/>
    <w:rsid w:val="006E106F"/>
    <w:rsid w:val="006E4D3F"/>
    <w:rsid w:val="006F457A"/>
    <w:rsid w:val="00706FBD"/>
    <w:rsid w:val="00734D4E"/>
    <w:rsid w:val="00757EB8"/>
    <w:rsid w:val="00784DF2"/>
    <w:rsid w:val="00784EB8"/>
    <w:rsid w:val="007A229A"/>
    <w:rsid w:val="007C237D"/>
    <w:rsid w:val="007C489B"/>
    <w:rsid w:val="00833DA8"/>
    <w:rsid w:val="00862E9B"/>
    <w:rsid w:val="00870194"/>
    <w:rsid w:val="008748E4"/>
    <w:rsid w:val="00886998"/>
    <w:rsid w:val="008A1EB3"/>
    <w:rsid w:val="008B1B0C"/>
    <w:rsid w:val="00900E96"/>
    <w:rsid w:val="00905668"/>
    <w:rsid w:val="0092077C"/>
    <w:rsid w:val="00932E92"/>
    <w:rsid w:val="009410B6"/>
    <w:rsid w:val="009449AE"/>
    <w:rsid w:val="009668A4"/>
    <w:rsid w:val="00970AF2"/>
    <w:rsid w:val="00984C92"/>
    <w:rsid w:val="009852CA"/>
    <w:rsid w:val="00985683"/>
    <w:rsid w:val="009C51E3"/>
    <w:rsid w:val="00A17470"/>
    <w:rsid w:val="00A6504F"/>
    <w:rsid w:val="00A70DB7"/>
    <w:rsid w:val="00A74185"/>
    <w:rsid w:val="00A85995"/>
    <w:rsid w:val="00AA1CF5"/>
    <w:rsid w:val="00AA4720"/>
    <w:rsid w:val="00AD60D9"/>
    <w:rsid w:val="00AE4894"/>
    <w:rsid w:val="00B05184"/>
    <w:rsid w:val="00B1083E"/>
    <w:rsid w:val="00B302BD"/>
    <w:rsid w:val="00B32619"/>
    <w:rsid w:val="00B5696A"/>
    <w:rsid w:val="00B67948"/>
    <w:rsid w:val="00B80E49"/>
    <w:rsid w:val="00B91F36"/>
    <w:rsid w:val="00C3793A"/>
    <w:rsid w:val="00C40D7F"/>
    <w:rsid w:val="00C42F7E"/>
    <w:rsid w:val="00C82E1C"/>
    <w:rsid w:val="00C96908"/>
    <w:rsid w:val="00D25CAA"/>
    <w:rsid w:val="00D959B0"/>
    <w:rsid w:val="00DA4690"/>
    <w:rsid w:val="00DA54A7"/>
    <w:rsid w:val="00DB15AB"/>
    <w:rsid w:val="00DC44BB"/>
    <w:rsid w:val="00E12F44"/>
    <w:rsid w:val="00E2181F"/>
    <w:rsid w:val="00E22CB6"/>
    <w:rsid w:val="00E4105D"/>
    <w:rsid w:val="00E623BF"/>
    <w:rsid w:val="00E740C4"/>
    <w:rsid w:val="00E9657E"/>
    <w:rsid w:val="00EE75F6"/>
    <w:rsid w:val="00EF6FE2"/>
    <w:rsid w:val="00F070D6"/>
    <w:rsid w:val="00F10E4B"/>
    <w:rsid w:val="00F32D15"/>
    <w:rsid w:val="00FB7C85"/>
    <w:rsid w:val="00FD101A"/>
    <w:rsid w:val="00FF7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1395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B0"/>
    <w:pPr>
      <w:ind w:left="720"/>
      <w:contextualSpacing/>
    </w:pPr>
  </w:style>
  <w:style w:type="character" w:customStyle="1" w:styleId="Heading1Char">
    <w:name w:val="Heading 1 Char"/>
    <w:basedOn w:val="DefaultParagraphFont"/>
    <w:link w:val="Heading1"/>
    <w:uiPriority w:val="9"/>
    <w:rsid w:val="003315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42F7E"/>
    <w:pPr>
      <w:tabs>
        <w:tab w:val="center" w:pos="4680"/>
        <w:tab w:val="right" w:pos="9360"/>
      </w:tabs>
    </w:pPr>
  </w:style>
  <w:style w:type="character" w:customStyle="1" w:styleId="HeaderChar">
    <w:name w:val="Header Char"/>
    <w:basedOn w:val="DefaultParagraphFont"/>
    <w:link w:val="Header"/>
    <w:uiPriority w:val="99"/>
    <w:rsid w:val="00C42F7E"/>
  </w:style>
  <w:style w:type="paragraph" w:styleId="Footer">
    <w:name w:val="footer"/>
    <w:basedOn w:val="Normal"/>
    <w:link w:val="FooterChar"/>
    <w:uiPriority w:val="99"/>
    <w:unhideWhenUsed/>
    <w:rsid w:val="00C42F7E"/>
    <w:pPr>
      <w:tabs>
        <w:tab w:val="center" w:pos="4680"/>
        <w:tab w:val="right" w:pos="9360"/>
      </w:tabs>
    </w:pPr>
  </w:style>
  <w:style w:type="character" w:customStyle="1" w:styleId="FooterChar">
    <w:name w:val="Footer Char"/>
    <w:basedOn w:val="DefaultParagraphFont"/>
    <w:link w:val="Footer"/>
    <w:uiPriority w:val="99"/>
    <w:rsid w:val="00C42F7E"/>
  </w:style>
  <w:style w:type="paragraph" w:styleId="BalloonText">
    <w:name w:val="Balloon Text"/>
    <w:basedOn w:val="Normal"/>
    <w:link w:val="BalloonTextChar"/>
    <w:uiPriority w:val="99"/>
    <w:semiHidden/>
    <w:unhideWhenUsed/>
    <w:rsid w:val="00F32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D1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B0"/>
    <w:pPr>
      <w:ind w:left="720"/>
      <w:contextualSpacing/>
    </w:pPr>
  </w:style>
  <w:style w:type="character" w:customStyle="1" w:styleId="Heading1Char">
    <w:name w:val="Heading 1 Char"/>
    <w:basedOn w:val="DefaultParagraphFont"/>
    <w:link w:val="Heading1"/>
    <w:uiPriority w:val="9"/>
    <w:rsid w:val="003315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42F7E"/>
    <w:pPr>
      <w:tabs>
        <w:tab w:val="center" w:pos="4680"/>
        <w:tab w:val="right" w:pos="9360"/>
      </w:tabs>
    </w:pPr>
  </w:style>
  <w:style w:type="character" w:customStyle="1" w:styleId="HeaderChar">
    <w:name w:val="Header Char"/>
    <w:basedOn w:val="DefaultParagraphFont"/>
    <w:link w:val="Header"/>
    <w:uiPriority w:val="99"/>
    <w:rsid w:val="00C42F7E"/>
  </w:style>
  <w:style w:type="paragraph" w:styleId="Footer">
    <w:name w:val="footer"/>
    <w:basedOn w:val="Normal"/>
    <w:link w:val="FooterChar"/>
    <w:uiPriority w:val="99"/>
    <w:unhideWhenUsed/>
    <w:rsid w:val="00C42F7E"/>
    <w:pPr>
      <w:tabs>
        <w:tab w:val="center" w:pos="4680"/>
        <w:tab w:val="right" w:pos="9360"/>
      </w:tabs>
    </w:pPr>
  </w:style>
  <w:style w:type="character" w:customStyle="1" w:styleId="FooterChar">
    <w:name w:val="Footer Char"/>
    <w:basedOn w:val="DefaultParagraphFont"/>
    <w:link w:val="Footer"/>
    <w:uiPriority w:val="99"/>
    <w:rsid w:val="00C42F7E"/>
  </w:style>
  <w:style w:type="paragraph" w:styleId="BalloonText">
    <w:name w:val="Balloon Text"/>
    <w:basedOn w:val="Normal"/>
    <w:link w:val="BalloonTextChar"/>
    <w:uiPriority w:val="99"/>
    <w:semiHidden/>
    <w:unhideWhenUsed/>
    <w:rsid w:val="00F32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D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7A2C5-5448-F34E-A3BC-ADD3B3CC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2461</Words>
  <Characters>14029</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HortonWorks</Company>
  <LinksUpToDate>false</LinksUpToDate>
  <CharactersWithSpaces>16458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Pandey</dc:creator>
  <cp:keywords/>
  <dc:description/>
  <cp:lastModifiedBy>Jitendra Pandey</cp:lastModifiedBy>
  <cp:revision>4</cp:revision>
  <dcterms:created xsi:type="dcterms:W3CDTF">2013-03-18T22:02:00Z</dcterms:created>
  <dcterms:modified xsi:type="dcterms:W3CDTF">2013-03-18T22:04:00Z</dcterms:modified>
</cp:coreProperties>
</file>